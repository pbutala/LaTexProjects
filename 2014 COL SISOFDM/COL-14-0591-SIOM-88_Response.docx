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BC1" w:rsidRPr="00BA2EF2" w:rsidRDefault="00DB5BC1" w:rsidP="00DB5BC1">
      <w:pPr>
        <w:pStyle w:val="Heading121"/>
        <w:keepNext/>
        <w:keepLines/>
        <w:shd w:val="clear" w:color="auto" w:fill="auto"/>
        <w:spacing w:after="819"/>
        <w:rPr>
          <w:rFonts w:ascii="Times New Roman" w:hAnsi="Times New Roman" w:cs="Times New Roman"/>
          <w:b w:val="0"/>
          <w:sz w:val="24"/>
          <w:szCs w:val="18"/>
        </w:rPr>
      </w:pPr>
      <w:bookmarkStart w:id="0" w:name="bookmark0"/>
      <w:r w:rsidRPr="00BA2EF2">
        <w:rPr>
          <w:rStyle w:val="Heading120"/>
          <w:rFonts w:ascii="Times New Roman" w:hAnsi="Times New Roman" w:cs="Times New Roman"/>
          <w:b/>
          <w:color w:val="000000"/>
          <w:sz w:val="24"/>
          <w:szCs w:val="18"/>
        </w:rPr>
        <w:t xml:space="preserve">Sample </w:t>
      </w:r>
      <w:r w:rsidR="007B6F0D" w:rsidRPr="00BA2EF2">
        <w:rPr>
          <w:rStyle w:val="Heading120"/>
          <w:rFonts w:ascii="Times New Roman" w:hAnsi="Times New Roman" w:cs="Times New Roman"/>
          <w:b/>
          <w:color w:val="000000"/>
          <w:sz w:val="24"/>
          <w:szCs w:val="18"/>
        </w:rPr>
        <w:t>i</w:t>
      </w:r>
      <w:r w:rsidRPr="00BA2EF2">
        <w:rPr>
          <w:rStyle w:val="Heading120"/>
          <w:rFonts w:ascii="Times New Roman" w:hAnsi="Times New Roman" w:cs="Times New Roman"/>
          <w:b/>
          <w:color w:val="000000"/>
          <w:sz w:val="24"/>
          <w:szCs w:val="18"/>
        </w:rPr>
        <w:t xml:space="preserve">ndexed </w:t>
      </w:r>
      <w:r w:rsidR="007B6F0D" w:rsidRPr="00BA2EF2">
        <w:rPr>
          <w:rStyle w:val="Heading120"/>
          <w:rFonts w:ascii="Times New Roman" w:hAnsi="Times New Roman" w:cs="Times New Roman"/>
          <w:b/>
          <w:color w:val="000000"/>
          <w:sz w:val="24"/>
          <w:szCs w:val="18"/>
        </w:rPr>
        <w:t>s</w:t>
      </w:r>
      <w:r w:rsidRPr="00BA2EF2">
        <w:rPr>
          <w:rStyle w:val="Heading120"/>
          <w:rFonts w:ascii="Times New Roman" w:hAnsi="Times New Roman" w:cs="Times New Roman"/>
          <w:b/>
          <w:color w:val="000000"/>
          <w:sz w:val="24"/>
          <w:szCs w:val="18"/>
        </w:rPr>
        <w:t xml:space="preserve">patial </w:t>
      </w:r>
      <w:r w:rsidR="007B6F0D" w:rsidRPr="00BA2EF2">
        <w:rPr>
          <w:rStyle w:val="Heading120"/>
          <w:rFonts w:ascii="Times New Roman" w:hAnsi="Times New Roman" w:cs="Times New Roman"/>
          <w:b/>
          <w:color w:val="000000"/>
          <w:sz w:val="24"/>
          <w:szCs w:val="18"/>
        </w:rPr>
        <w:t>o</w:t>
      </w:r>
      <w:r w:rsidRPr="00BA2EF2">
        <w:rPr>
          <w:rStyle w:val="Heading120"/>
          <w:rFonts w:ascii="Times New Roman" w:hAnsi="Times New Roman" w:cs="Times New Roman"/>
          <w:b/>
          <w:color w:val="000000"/>
          <w:sz w:val="24"/>
          <w:szCs w:val="18"/>
        </w:rPr>
        <w:t xml:space="preserve">rthogonal </w:t>
      </w:r>
      <w:r w:rsidR="007B6F0D" w:rsidRPr="00BA2EF2">
        <w:rPr>
          <w:rStyle w:val="Heading120"/>
          <w:rFonts w:ascii="Times New Roman" w:hAnsi="Times New Roman" w:cs="Times New Roman"/>
          <w:b/>
          <w:color w:val="000000"/>
          <w:sz w:val="24"/>
          <w:szCs w:val="18"/>
        </w:rPr>
        <w:t>f</w:t>
      </w:r>
      <w:r w:rsidRPr="00BA2EF2">
        <w:rPr>
          <w:rStyle w:val="Heading120"/>
          <w:rFonts w:ascii="Times New Roman" w:hAnsi="Times New Roman" w:cs="Times New Roman"/>
          <w:b/>
          <w:color w:val="000000"/>
          <w:sz w:val="24"/>
          <w:szCs w:val="18"/>
        </w:rPr>
        <w:t xml:space="preserve">requency </w:t>
      </w:r>
      <w:r w:rsidR="007B6F0D" w:rsidRPr="00BA2EF2">
        <w:rPr>
          <w:rStyle w:val="Heading120"/>
          <w:rFonts w:ascii="Times New Roman" w:hAnsi="Times New Roman" w:cs="Times New Roman"/>
          <w:b/>
          <w:color w:val="000000"/>
          <w:sz w:val="24"/>
          <w:szCs w:val="18"/>
        </w:rPr>
        <w:t>d</w:t>
      </w:r>
      <w:r w:rsidRPr="00BA2EF2">
        <w:rPr>
          <w:rStyle w:val="Heading120"/>
          <w:rFonts w:ascii="Times New Roman" w:hAnsi="Times New Roman" w:cs="Times New Roman"/>
          <w:b/>
          <w:color w:val="000000"/>
          <w:sz w:val="24"/>
          <w:szCs w:val="18"/>
        </w:rPr>
        <w:t xml:space="preserve">ivision </w:t>
      </w:r>
      <w:r w:rsidR="007B6F0D" w:rsidRPr="00BA2EF2">
        <w:rPr>
          <w:rStyle w:val="Heading120"/>
          <w:rFonts w:ascii="Times New Roman" w:hAnsi="Times New Roman" w:cs="Times New Roman"/>
          <w:b/>
          <w:color w:val="000000"/>
          <w:sz w:val="24"/>
          <w:szCs w:val="18"/>
        </w:rPr>
        <w:t>m</w:t>
      </w:r>
      <w:r w:rsidRPr="00BA2EF2">
        <w:rPr>
          <w:rStyle w:val="Heading120"/>
          <w:rFonts w:ascii="Times New Roman" w:hAnsi="Times New Roman" w:cs="Times New Roman"/>
          <w:b/>
          <w:color w:val="000000"/>
          <w:sz w:val="24"/>
          <w:szCs w:val="18"/>
        </w:rPr>
        <w:t>ultiplexing</w:t>
      </w:r>
      <w:bookmarkEnd w:id="0"/>
    </w:p>
    <w:p w:rsidR="00DB5BC1" w:rsidRPr="00BA2EF2" w:rsidRDefault="00DB5BC1" w:rsidP="00DB5BC1">
      <w:pPr>
        <w:pStyle w:val="Heading31"/>
        <w:keepNext/>
        <w:keepLines/>
        <w:shd w:val="clear" w:color="auto" w:fill="auto"/>
        <w:spacing w:before="0" w:after="450" w:line="400" w:lineRule="exact"/>
        <w:rPr>
          <w:rStyle w:val="Heading3AngsanaUPC"/>
          <w:rFonts w:ascii="Times New Roman" w:hAnsi="Times New Roman" w:cs="Times New Roman"/>
          <w:noProof w:val="0"/>
          <w:color w:val="000000"/>
          <w:sz w:val="24"/>
          <w:szCs w:val="18"/>
          <w:vertAlign w:val="superscript"/>
        </w:rPr>
      </w:pPr>
      <w:bookmarkStart w:id="1" w:name="bookmark1"/>
      <w:commentRangeStart w:id="2"/>
      <w:commentRangeStart w:id="3"/>
      <w:r w:rsidRPr="00BA2EF2">
        <w:rPr>
          <w:rStyle w:val="Heading30"/>
          <w:rFonts w:ascii="Times New Roman" w:hAnsi="Times New Roman" w:cs="Times New Roman"/>
          <w:color w:val="000000"/>
          <w:sz w:val="24"/>
          <w:szCs w:val="18"/>
        </w:rPr>
        <w:t>Pankil Butala*, Hany Elgala, and Thomas D</w:t>
      </w:r>
      <w:r w:rsidR="007B1644" w:rsidRPr="00BA2EF2">
        <w:rPr>
          <w:rStyle w:val="Heading30"/>
          <w:rFonts w:ascii="Times New Roman" w:hAnsi="Times New Roman" w:cs="Times New Roman"/>
          <w:color w:val="000000"/>
          <w:sz w:val="24"/>
          <w:szCs w:val="18"/>
        </w:rPr>
        <w:t xml:space="preserve">. </w:t>
      </w:r>
      <w:r w:rsidRPr="00BA2EF2">
        <w:rPr>
          <w:rStyle w:val="Heading30"/>
          <w:rFonts w:ascii="Times New Roman" w:hAnsi="Times New Roman" w:cs="Times New Roman"/>
          <w:color w:val="000000"/>
          <w:sz w:val="24"/>
          <w:szCs w:val="18"/>
        </w:rPr>
        <w:t>C</w:t>
      </w:r>
      <w:r w:rsidR="007B1644" w:rsidRPr="00BA2EF2">
        <w:rPr>
          <w:rStyle w:val="Heading30"/>
          <w:rFonts w:ascii="Times New Roman" w:hAnsi="Times New Roman" w:cs="Times New Roman"/>
          <w:color w:val="000000"/>
          <w:sz w:val="24"/>
          <w:szCs w:val="18"/>
        </w:rPr>
        <w:t>.</w:t>
      </w:r>
      <w:r w:rsidRPr="00BA2EF2">
        <w:rPr>
          <w:rStyle w:val="Heading30"/>
          <w:rFonts w:ascii="Times New Roman" w:hAnsi="Times New Roman" w:cs="Times New Roman"/>
          <w:color w:val="000000"/>
          <w:sz w:val="24"/>
          <w:szCs w:val="18"/>
        </w:rPr>
        <w:t xml:space="preserve"> Little</w:t>
      </w:r>
      <w:commentRangeEnd w:id="2"/>
      <w:r w:rsidR="00C15DC6" w:rsidRPr="00BA2EF2">
        <w:rPr>
          <w:rStyle w:val="CommentReference"/>
          <w:rFonts w:ascii="Courier New" w:eastAsia="Times New Roman" w:hAnsi="Courier New" w:cs="Courier New"/>
          <w:color w:val="000000"/>
        </w:rPr>
        <w:commentReference w:id="2"/>
      </w:r>
      <w:bookmarkEnd w:id="1"/>
      <w:commentRangeEnd w:id="3"/>
      <w:r w:rsidR="00DF0734">
        <w:rPr>
          <w:rStyle w:val="CommentReference"/>
          <w:rFonts w:ascii="Courier New" w:eastAsia="Times New Roman" w:hAnsi="Courier New" w:cs="Courier New"/>
          <w:color w:val="000000"/>
        </w:rPr>
        <w:commentReference w:id="3"/>
      </w:r>
    </w:p>
    <w:p w:rsidR="00C15DC6" w:rsidRPr="00BA2EF2" w:rsidRDefault="00C15DC6" w:rsidP="00DB5BC1">
      <w:pPr>
        <w:pStyle w:val="Heading31"/>
        <w:keepNext/>
        <w:keepLines/>
        <w:shd w:val="clear" w:color="auto" w:fill="auto"/>
        <w:spacing w:before="0" w:after="450" w:line="400" w:lineRule="exact"/>
        <w:rPr>
          <w:rFonts w:ascii="Times New Roman" w:hAnsi="Times New Roman" w:cs="Times New Roman"/>
          <w:sz w:val="24"/>
          <w:szCs w:val="18"/>
        </w:rPr>
      </w:pPr>
    </w:p>
    <w:p w:rsidR="0030575F" w:rsidRPr="00BA2EF2" w:rsidRDefault="00DB5BC1" w:rsidP="00DB5BC1">
      <w:pPr>
        <w:pStyle w:val="Bodytext101"/>
        <w:shd w:val="clear" w:color="auto" w:fill="auto"/>
        <w:spacing w:before="0"/>
        <w:rPr>
          <w:rStyle w:val="Bodytext100"/>
          <w:rFonts w:ascii="Times New Roman" w:hAnsi="Times New Roman" w:cs="Times New Roman"/>
          <w:color w:val="000000"/>
          <w:sz w:val="24"/>
          <w:szCs w:val="18"/>
        </w:rPr>
      </w:pPr>
      <w:r w:rsidRPr="00BA2EF2">
        <w:rPr>
          <w:rStyle w:val="Bodytext100"/>
          <w:rFonts w:ascii="Times New Roman" w:hAnsi="Times New Roman" w:cs="Times New Roman"/>
          <w:color w:val="000000"/>
          <w:sz w:val="24"/>
          <w:szCs w:val="18"/>
        </w:rPr>
        <w:t>Department of Electrical and Computer Engineering, Boston University, Boston, MA 02215, USA</w:t>
      </w:r>
    </w:p>
    <w:p w:rsidR="00DB5BC1" w:rsidRPr="00BA2EF2" w:rsidRDefault="00DB5BC1" w:rsidP="00DB5BC1">
      <w:pPr>
        <w:pStyle w:val="Bodytext101"/>
        <w:shd w:val="clear" w:color="auto" w:fill="auto"/>
        <w:spacing w:before="0"/>
        <w:rPr>
          <w:rFonts w:ascii="Times New Roman" w:hAnsi="Times New Roman" w:cs="Times New Roman"/>
          <w:i w:val="0"/>
          <w:iCs w:val="0"/>
          <w:spacing w:val="0"/>
          <w:sz w:val="24"/>
          <w:szCs w:val="18"/>
        </w:rPr>
      </w:pPr>
      <w:r w:rsidRPr="00BA2EF2">
        <w:rPr>
          <w:rStyle w:val="Bodytext10NotItalic"/>
          <w:rFonts w:ascii="Times New Roman" w:hAnsi="Times New Roman" w:cs="Times New Roman"/>
          <w:i w:val="0"/>
          <w:iCs w:val="0"/>
          <w:color w:val="000000"/>
          <w:sz w:val="24"/>
          <w:szCs w:val="18"/>
        </w:rPr>
        <w:t xml:space="preserve">*Corresponding author: </w:t>
      </w:r>
      <w:hyperlink r:id="rId9" w:history="1">
        <w:r w:rsidR="00A10BEB" w:rsidRPr="00BA2EF2">
          <w:rPr>
            <w:rStyle w:val="Hyperlink"/>
            <w:rFonts w:ascii="Times New Roman" w:hAnsi="Times New Roman"/>
            <w:i w:val="0"/>
            <w:iCs w:val="0"/>
            <w:spacing w:val="0"/>
            <w:sz w:val="24"/>
            <w:szCs w:val="18"/>
          </w:rPr>
          <w:t>pbutala@bu.edu</w:t>
        </w:r>
      </w:hyperlink>
    </w:p>
    <w:p w:rsidR="00A10BEB" w:rsidRPr="00BA2EF2" w:rsidRDefault="00A10BEB" w:rsidP="00DB5BC1">
      <w:pPr>
        <w:pStyle w:val="Bodytext101"/>
        <w:shd w:val="clear" w:color="auto" w:fill="auto"/>
        <w:spacing w:before="0"/>
        <w:rPr>
          <w:rFonts w:ascii="Times New Roman" w:hAnsi="Times New Roman" w:cs="Times New Roman"/>
          <w:i w:val="0"/>
          <w:sz w:val="24"/>
          <w:szCs w:val="18"/>
        </w:rPr>
      </w:pPr>
      <w:r w:rsidRPr="00BA2EF2">
        <w:rPr>
          <w:rFonts w:ascii="Times New Roman" w:hAnsi="Times New Roman" w:cs="Times New Roman"/>
          <w:i w:val="0"/>
          <w:sz w:val="24"/>
          <w:szCs w:val="18"/>
        </w:rPr>
        <w:t>Received March 4, 2014; accepted June 3, 2014; posted online XXXX</w:t>
      </w:r>
    </w:p>
    <w:p w:rsidR="00DB5BC1" w:rsidRPr="00BA2EF2" w:rsidRDefault="00DB5BC1" w:rsidP="00DB5BC1">
      <w:pPr>
        <w:pStyle w:val="Bodytext111"/>
        <w:shd w:val="clear" w:color="auto" w:fill="auto"/>
        <w:spacing w:before="0" w:after="0"/>
        <w:ind w:left="740" w:right="720" w:firstLine="0"/>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 xml:space="preserve">Optical spatial modulation (OSM) is a multiple-transmitter technique that can provide higher data rates with low system complexity as compared </w:t>
      </w:r>
      <w:r w:rsidR="0030575F" w:rsidRPr="00BA2EF2">
        <w:rPr>
          <w:rStyle w:val="Bodytext110"/>
          <w:rFonts w:ascii="Times New Roman" w:hAnsi="Times New Roman" w:cs="Times New Roman"/>
          <w:color w:val="000000"/>
          <w:sz w:val="24"/>
          <w:szCs w:val="18"/>
        </w:rPr>
        <w:t xml:space="preserve">with </w:t>
      </w:r>
      <w:r w:rsidRPr="00BA2EF2">
        <w:rPr>
          <w:rStyle w:val="Bodytext110"/>
          <w:rFonts w:ascii="Times New Roman" w:hAnsi="Times New Roman" w:cs="Times New Roman"/>
          <w:color w:val="000000"/>
          <w:sz w:val="24"/>
          <w:szCs w:val="18"/>
        </w:rPr>
        <w:t xml:space="preserve">single-input single-output systems. Orthogonal frequency division multiplexing (OFDM) is widely implemented to achieve better spectral efficiency in wireless channels. Asymmetrically clipped optical OFDM and DC-biased optical OFDM are two well-known optical OFDM (O-OFDM) techniques suitable for intensity-modulation direct-detection optical systems. In this work, sample indexed spatial OFDM (SIS-OFDM) is proposed to combine OSM and O-OFDM in a novel way and achieve significant performance gain. By assigning time-domain samples of the O-OFDM transmit symbol to different transmitters, SIS-OFDM achieves much better spectral efficiency and reduced computational complexity at the transmitter as compared </w:t>
      </w:r>
      <w:r w:rsidR="00E561F7" w:rsidRPr="00BA2EF2">
        <w:rPr>
          <w:rStyle w:val="Bodytext110"/>
          <w:rFonts w:ascii="Times New Roman" w:hAnsi="Times New Roman" w:cs="Times New Roman"/>
          <w:color w:val="000000"/>
          <w:sz w:val="24"/>
          <w:szCs w:val="18"/>
        </w:rPr>
        <w:t xml:space="preserve">with </w:t>
      </w:r>
      <w:r w:rsidRPr="00BA2EF2">
        <w:rPr>
          <w:rStyle w:val="Bodytext110"/>
          <w:rFonts w:ascii="Times New Roman" w:hAnsi="Times New Roman" w:cs="Times New Roman"/>
          <w:color w:val="000000"/>
          <w:sz w:val="24"/>
          <w:szCs w:val="18"/>
        </w:rPr>
        <w:t>previous work that combines OSM with O-OFDM in the frequency</w:t>
      </w:r>
      <w:r w:rsidR="00E561F7"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 xml:space="preserve">domain. We also consider the impact of optical source biasing on overall performance, and the relative performance of imaging </w:t>
      </w:r>
      <w:r w:rsidR="00E561F7" w:rsidRPr="00BA2EF2">
        <w:rPr>
          <w:rStyle w:val="Bodytext110"/>
          <w:rFonts w:ascii="Times New Roman" w:hAnsi="Times New Roman" w:cs="Times New Roman"/>
          <w:color w:val="000000"/>
          <w:sz w:val="24"/>
          <w:szCs w:val="18"/>
        </w:rPr>
        <w:t xml:space="preserve">receiver </w:t>
      </w:r>
      <w:r w:rsidRPr="00BA2EF2">
        <w:rPr>
          <w:rStyle w:val="Bodytext110"/>
          <w:rFonts w:ascii="Times New Roman" w:hAnsi="Times New Roman" w:cs="Times New Roman"/>
          <w:color w:val="000000"/>
          <w:sz w:val="24"/>
          <w:szCs w:val="18"/>
        </w:rPr>
        <w:t>(ImR) versus non-imaging receiver (NImR) design for our proposed SIS-OFDM technique. Results indicate that for a</w:t>
      </w:r>
      <w:r w:rsidR="00365B66" w:rsidRPr="00BA2EF2">
        <w:rPr>
          <w:rStyle w:val="Bodytext110"/>
          <w:rFonts w:ascii="Times New Roman" w:hAnsi="Times New Roman" w:cs="Times New Roman"/>
          <w:color w:val="000000"/>
          <w:sz w:val="24"/>
          <w:szCs w:val="18"/>
        </w:rPr>
        <w:t>n</w:t>
      </w:r>
      <w:r w:rsidRPr="00BA2EF2">
        <w:rPr>
          <w:rStyle w:val="Bodytext110"/>
          <w:rFonts w:ascii="Times New Roman" w:hAnsi="Times New Roman" w:cs="Times New Roman"/>
          <w:color w:val="000000"/>
          <w:sz w:val="24"/>
          <w:szCs w:val="18"/>
        </w:rPr>
        <w:t xml:space="preserve"> </w:t>
      </w:r>
      <w:r w:rsidR="00D34C7B" w:rsidRPr="00BA2EF2">
        <w:rPr>
          <w:rStyle w:val="Bodytext110"/>
          <w:rFonts w:ascii="Times New Roman" w:hAnsi="Times New Roman" w:cs="Times New Roman"/>
          <w:i/>
          <w:color w:val="000000"/>
          <w:sz w:val="24"/>
          <w:szCs w:val="18"/>
        </w:rPr>
        <w:t>N</w:t>
      </w:r>
      <w:r w:rsidR="00D34C7B" w:rsidRPr="00BA2EF2">
        <w:rPr>
          <w:rStyle w:val="Bodytext110"/>
          <w:rFonts w:ascii="Times New Roman" w:hAnsi="Times New Roman" w:cs="Times New Roman"/>
          <w:i/>
          <w:color w:val="000000"/>
          <w:sz w:val="24"/>
          <w:szCs w:val="18"/>
          <w:vertAlign w:val="subscript"/>
        </w:rPr>
        <w:t>tx</w:t>
      </w:r>
      <w:ins w:id="4" w:author="Butala, Pankil, Mukund" w:date="2014-06-20T10:34:00Z">
        <w:r w:rsidR="00866E9E" w:rsidRPr="00BA2EF2">
          <w:rPr>
            <w:rStyle w:val="Bodytext11Italic"/>
            <w:rFonts w:ascii="Times New Roman" w:hAnsi="Times New Roman" w:cs="Times New Roman"/>
            <w:i w:val="0"/>
            <w:color w:val="000000"/>
            <w:sz w:val="24"/>
            <w:szCs w:val="18"/>
          </w:rPr>
          <w:sym w:font="Symbol" w:char="F0B4"/>
        </w:r>
      </w:ins>
      <w:del w:id="5" w:author="Butala, Pankil, Mukund" w:date="2014-06-20T10:34:00Z">
        <w:r w:rsidR="00D34C7B" w:rsidRPr="00BA2EF2" w:rsidDel="00866E9E">
          <w:rPr>
            <w:rStyle w:val="Bodytext11Italic"/>
            <w:rFonts w:ascii="Times New Roman" w:hAnsi="Times New Roman" w:cs="Times New Roman"/>
            <w:color w:val="000000"/>
            <w:sz w:val="24"/>
            <w:szCs w:val="18"/>
          </w:rPr>
          <w:delText>x</w:delText>
        </w:r>
      </w:del>
      <w:r w:rsidR="00D34C7B" w:rsidRPr="00BA2EF2">
        <w:rPr>
          <w:rStyle w:val="Bodytext110"/>
          <w:rFonts w:ascii="Times New Roman" w:hAnsi="Times New Roman" w:cs="Times New Roman"/>
          <w:i/>
          <w:color w:val="000000"/>
          <w:sz w:val="24"/>
          <w:szCs w:val="18"/>
        </w:rPr>
        <w:t>N</w:t>
      </w:r>
      <w:r w:rsidR="00D34C7B" w:rsidRPr="00BA2EF2">
        <w:rPr>
          <w:rStyle w:val="Bodytext110"/>
          <w:rFonts w:ascii="Times New Roman" w:hAnsi="Times New Roman" w:cs="Times New Roman"/>
          <w:i/>
          <w:color w:val="000000"/>
          <w:sz w:val="24"/>
          <w:szCs w:val="18"/>
          <w:vertAlign w:val="subscript"/>
        </w:rPr>
        <w:t>rx</w:t>
      </w:r>
      <w:r w:rsidRPr="00BA2EF2">
        <w:rPr>
          <w:rStyle w:val="Bodytext110"/>
          <w:rFonts w:ascii="Times New Roman" w:hAnsi="Times New Roman" w:cs="Times New Roman"/>
          <w:color w:val="000000"/>
          <w:sz w:val="24"/>
          <w:szCs w:val="18"/>
        </w:rPr>
        <w:t xml:space="preserve"> </w:t>
      </w:r>
      <w:r w:rsidR="00365B66" w:rsidRPr="00BA2EF2">
        <w:rPr>
          <w:rStyle w:val="Bodytext110"/>
          <w:rFonts w:ascii="Times New Roman" w:hAnsi="Times New Roman" w:cs="Times New Roman"/>
          <w:color w:val="000000"/>
          <w:sz w:val="24"/>
          <w:szCs w:val="18"/>
        </w:rPr>
        <w:t>multiple-input multiple-output</w:t>
      </w:r>
      <w:r w:rsidRPr="00BA2EF2">
        <w:rPr>
          <w:rStyle w:val="Bodytext110"/>
          <w:rFonts w:ascii="Times New Roman" w:hAnsi="Times New Roman" w:cs="Times New Roman"/>
          <w:color w:val="000000"/>
          <w:sz w:val="24"/>
          <w:szCs w:val="18"/>
        </w:rPr>
        <w:t xml:space="preserve"> configuration where </w:t>
      </w:r>
      <w:r w:rsidRPr="00BA2EF2">
        <w:rPr>
          <w:rStyle w:val="Bodytext110"/>
          <w:rFonts w:ascii="Times New Roman" w:hAnsi="Times New Roman" w:cs="Times New Roman"/>
          <w:i/>
          <w:color w:val="000000"/>
          <w:sz w:val="24"/>
          <w:szCs w:val="18"/>
        </w:rPr>
        <w:t>N</w:t>
      </w:r>
      <w:r w:rsidR="00D34C7B" w:rsidRPr="00BA2EF2">
        <w:rPr>
          <w:rStyle w:val="Bodytext110"/>
          <w:rFonts w:ascii="Times New Roman" w:hAnsi="Times New Roman" w:cs="Times New Roman"/>
          <w:i/>
          <w:color w:val="000000"/>
          <w:sz w:val="24"/>
          <w:szCs w:val="18"/>
          <w:vertAlign w:val="subscript"/>
        </w:rPr>
        <w:t>tx</w:t>
      </w:r>
      <w:r w:rsidRPr="00BA2EF2">
        <w:rPr>
          <w:rStyle w:val="Bodytext110"/>
          <w:rFonts w:ascii="Times New Roman" w:hAnsi="Times New Roman" w:cs="Times New Roman"/>
          <w:color w:val="000000"/>
          <w:sz w:val="24"/>
          <w:szCs w:val="18"/>
        </w:rPr>
        <w:t xml:space="preserve"> = </w:t>
      </w:r>
      <w:r w:rsidRPr="00BA2EF2">
        <w:rPr>
          <w:rStyle w:val="Bodytext110"/>
          <w:rFonts w:ascii="Times New Roman" w:hAnsi="Times New Roman" w:cs="Times New Roman"/>
          <w:i/>
          <w:color w:val="000000"/>
          <w:sz w:val="24"/>
          <w:szCs w:val="18"/>
        </w:rPr>
        <w:t>N</w:t>
      </w:r>
      <w:r w:rsidR="00D34C7B" w:rsidRPr="00BA2EF2">
        <w:rPr>
          <w:rStyle w:val="Bodytext110"/>
          <w:rFonts w:ascii="Times New Roman" w:hAnsi="Times New Roman" w:cs="Times New Roman"/>
          <w:i/>
          <w:color w:val="000000"/>
          <w:sz w:val="24"/>
          <w:szCs w:val="18"/>
          <w:vertAlign w:val="subscript"/>
        </w:rPr>
        <w:t>rx</w:t>
      </w:r>
      <w:r w:rsidRPr="00BA2EF2">
        <w:rPr>
          <w:rStyle w:val="Bodytext110"/>
          <w:rFonts w:ascii="Times New Roman" w:hAnsi="Times New Roman" w:cs="Times New Roman"/>
          <w:color w:val="000000"/>
          <w:sz w:val="24"/>
          <w:szCs w:val="18"/>
        </w:rPr>
        <w:t xml:space="preserve"> = 4, SIS-OFDM using ImR can achieve up to 13</w:t>
      </w:r>
      <w:del w:id="6" w:author="Butala, Pankil, Mukund" w:date="2014-06-20T15:38:00Z">
        <w:r w:rsidRPr="00BA2EF2" w:rsidDel="00420CF0">
          <w:rPr>
            <w:rStyle w:val="Bodytext110"/>
            <w:rFonts w:ascii="Times New Roman" w:hAnsi="Times New Roman" w:cs="Times New Roman"/>
            <w:color w:val="000000"/>
            <w:sz w:val="24"/>
            <w:szCs w:val="18"/>
          </w:rPr>
          <w:delText>0</w:delText>
        </w:r>
      </w:del>
      <w:ins w:id="7" w:author="Butala, Pankil, Mukund" w:date="2014-06-20T15:38:00Z">
        <w:r w:rsidR="00420CF0">
          <w:rPr>
            <w:rStyle w:val="Bodytext110"/>
            <w:rFonts w:ascii="Times New Roman" w:hAnsi="Times New Roman" w:cs="Times New Roman"/>
            <w:color w:val="000000"/>
            <w:sz w:val="24"/>
            <w:szCs w:val="18"/>
          </w:rPr>
          <w:t>5</w:t>
        </w:r>
      </w:ins>
      <w:r w:rsidR="00365B66"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dB of signal-to-noise ratio gain over comparable system using a</w:t>
      </w:r>
      <w:r w:rsidR="00365B66" w:rsidRPr="00BA2EF2">
        <w:rPr>
          <w:rStyle w:val="Bodytext110"/>
          <w:rFonts w:ascii="Times New Roman" w:hAnsi="Times New Roman" w:cs="Times New Roman"/>
          <w:color w:val="000000"/>
          <w:sz w:val="24"/>
          <w:szCs w:val="18"/>
        </w:rPr>
        <w:t>n</w:t>
      </w:r>
      <w:r w:rsidRPr="00BA2EF2">
        <w:rPr>
          <w:rStyle w:val="Bodytext110"/>
          <w:rFonts w:ascii="Times New Roman" w:hAnsi="Times New Roman" w:cs="Times New Roman"/>
          <w:color w:val="000000"/>
          <w:sz w:val="24"/>
          <w:szCs w:val="18"/>
        </w:rPr>
        <w:t xml:space="preserve"> NImR. Also, using </w:t>
      </w:r>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i w:val="0"/>
          <w:color w:val="000000"/>
          <w:sz w:val="24"/>
          <w:szCs w:val="18"/>
          <w:vertAlign w:val="subscript"/>
        </w:rPr>
        <w:t>sc</w:t>
      </w:r>
      <w:r w:rsidRPr="00BA2EF2">
        <w:rPr>
          <w:rStyle w:val="Bodytext110"/>
          <w:rFonts w:ascii="Times New Roman" w:hAnsi="Times New Roman" w:cs="Times New Roman"/>
          <w:color w:val="000000"/>
          <w:sz w:val="24"/>
          <w:szCs w:val="18"/>
        </w:rPr>
        <w:t xml:space="preserve"> number of O-OFDM subcarriers provides up to </w:t>
      </w:r>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i w:val="0"/>
          <w:color w:val="000000"/>
          <w:sz w:val="24"/>
          <w:szCs w:val="18"/>
          <w:vertAlign w:val="subscript"/>
        </w:rPr>
        <w:t>sc</w:t>
      </w:r>
      <w:del w:id="8" w:author="Butala, Pankil, Mukund" w:date="2014-06-20T10:35:00Z">
        <w:r w:rsidRPr="00BA2EF2" w:rsidDel="003A08D2">
          <w:rPr>
            <w:rStyle w:val="Bodytext11Italic"/>
            <w:rFonts w:ascii="Times New Roman" w:hAnsi="Times New Roman" w:cs="Times New Roman"/>
            <w:color w:val="000000"/>
            <w:sz w:val="24"/>
            <w:szCs w:val="18"/>
          </w:rPr>
          <w:delText xml:space="preserve"> </w:delText>
        </w:r>
      </w:del>
      <w:r w:rsidR="00365B66" w:rsidRPr="00BA2EF2">
        <w:rPr>
          <w:rStyle w:val="Bodytext11Italic"/>
          <w:rFonts w:ascii="Times New Roman" w:hAnsi="Times New Roman" w:cs="Times New Roman"/>
          <w:i w:val="0"/>
          <w:color w:val="000000"/>
          <w:sz w:val="24"/>
          <w:szCs w:val="18"/>
        </w:rPr>
        <w:sym w:font="Symbol" w:char="F0B4"/>
      </w:r>
      <w:del w:id="9" w:author="Butala, Pankil, Mukund" w:date="2014-06-20T10:35:00Z">
        <w:r w:rsidRPr="00BA2EF2" w:rsidDel="003A08D2">
          <w:rPr>
            <w:rStyle w:val="Bodytext11Italic"/>
            <w:rFonts w:ascii="Times New Roman" w:hAnsi="Times New Roman" w:cs="Times New Roman"/>
            <w:color w:val="000000"/>
            <w:sz w:val="24"/>
            <w:szCs w:val="18"/>
          </w:rPr>
          <w:delText xml:space="preserve"> </w:delText>
        </w:r>
      </w:del>
      <w:r w:rsidRPr="00BA2EF2">
        <w:rPr>
          <w:rStyle w:val="Bodytext11Italic"/>
          <w:rFonts w:ascii="Times New Roman" w:hAnsi="Times New Roman" w:cs="Times New Roman"/>
          <w:i w:val="0"/>
          <w:color w:val="000000"/>
          <w:sz w:val="24"/>
          <w:szCs w:val="18"/>
        </w:rPr>
        <w:t>log</w:t>
      </w:r>
      <w:r w:rsidRPr="00BA2EF2">
        <w:rPr>
          <w:rStyle w:val="Bodytext11Italic"/>
          <w:rFonts w:ascii="Times New Roman" w:hAnsi="Times New Roman" w:cs="Times New Roman"/>
          <w:i w:val="0"/>
          <w:color w:val="000000"/>
          <w:sz w:val="24"/>
          <w:szCs w:val="18"/>
          <w:vertAlign w:val="subscript"/>
        </w:rPr>
        <w:t>2</w:t>
      </w:r>
      <w:r w:rsidRPr="00BA2EF2">
        <w:rPr>
          <w:rStyle w:val="Bodytext11Italic"/>
          <w:rFonts w:ascii="Times New Roman" w:hAnsi="Times New Roman" w:cs="Times New Roman"/>
          <w:i w:val="0"/>
          <w:color w:val="000000"/>
          <w:sz w:val="24"/>
          <w:szCs w:val="18"/>
        </w:rPr>
        <w:t>(</w:t>
      </w:r>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color w:val="000000"/>
          <w:sz w:val="24"/>
          <w:szCs w:val="18"/>
          <w:vertAlign w:val="subscript"/>
        </w:rPr>
        <w:t>tx</w:t>
      </w:r>
      <w:r w:rsidRPr="00BA2EF2">
        <w:rPr>
          <w:rStyle w:val="Bodytext11Italic"/>
          <w:rFonts w:ascii="Times New Roman" w:hAnsi="Times New Roman" w:cs="Times New Roman"/>
          <w:i w:val="0"/>
          <w:color w:val="000000"/>
          <w:sz w:val="24"/>
          <w:szCs w:val="18"/>
        </w:rPr>
        <w:t xml:space="preserve">) </w:t>
      </w:r>
      <w:r w:rsidRPr="00BA2EF2">
        <w:rPr>
          <w:rStyle w:val="Bodytext110"/>
          <w:rFonts w:ascii="Times New Roman" w:hAnsi="Times New Roman" w:cs="Times New Roman"/>
          <w:color w:val="000000"/>
          <w:sz w:val="24"/>
          <w:szCs w:val="18"/>
        </w:rPr>
        <w:t>additional bits per symbol of spectral efficiency over techniques that combine OSM and O-OFDM in the frequency domain.</w:t>
      </w:r>
    </w:p>
    <w:p w:rsidR="00DB5BC1" w:rsidRPr="00BA2EF2" w:rsidRDefault="00DB5BC1" w:rsidP="00DB5BC1">
      <w:pPr>
        <w:pStyle w:val="Bodytext111"/>
        <w:shd w:val="clear" w:color="auto" w:fill="auto"/>
        <w:spacing w:before="0" w:after="198" w:line="340" w:lineRule="exact"/>
        <w:ind w:left="980" w:firstLine="0"/>
        <w:jc w:val="left"/>
        <w:rPr>
          <w:rStyle w:val="Bodytext110"/>
          <w:rFonts w:ascii="Times New Roman" w:hAnsi="Times New Roman" w:cs="Times New Roman"/>
          <w:color w:val="000000"/>
          <w:sz w:val="24"/>
          <w:szCs w:val="18"/>
        </w:rPr>
      </w:pPr>
      <w:r w:rsidRPr="00BA2EF2">
        <w:rPr>
          <w:rStyle w:val="Bodytext11Italic"/>
          <w:rFonts w:ascii="Times New Roman" w:hAnsi="Times New Roman" w:cs="Times New Roman"/>
          <w:color w:val="000000"/>
          <w:sz w:val="24"/>
          <w:szCs w:val="18"/>
        </w:rPr>
        <w:t>OCIS codes:</w:t>
      </w:r>
      <w:r w:rsidRPr="00BA2EF2">
        <w:rPr>
          <w:rStyle w:val="Bodytext110"/>
          <w:rFonts w:ascii="Times New Roman" w:hAnsi="Times New Roman" w:cs="Times New Roman"/>
          <w:color w:val="000000"/>
          <w:sz w:val="24"/>
          <w:szCs w:val="18"/>
        </w:rPr>
        <w:t xml:space="preserve"> 060.4080, 060.4230, 060.4510, 060.2605.</w:t>
      </w:r>
    </w:p>
    <w:p w:rsidR="00AA2634" w:rsidRPr="00BA2EF2" w:rsidRDefault="00AA2634" w:rsidP="00DB5BC1">
      <w:pPr>
        <w:pStyle w:val="Bodytext111"/>
        <w:shd w:val="clear" w:color="auto" w:fill="auto"/>
        <w:spacing w:before="0" w:after="198" w:line="340" w:lineRule="exact"/>
        <w:ind w:left="980" w:firstLine="0"/>
        <w:jc w:val="left"/>
        <w:rPr>
          <w:rFonts w:ascii="Times New Roman" w:hAnsi="Times New Roman" w:cs="Times New Roman"/>
          <w:sz w:val="24"/>
          <w:szCs w:val="18"/>
        </w:rPr>
      </w:pPr>
      <w:r w:rsidRPr="00BA2EF2">
        <w:rPr>
          <w:rStyle w:val="Bodytext11Italic"/>
          <w:rFonts w:ascii="Times New Roman" w:hAnsi="Times New Roman" w:cs="Times New Roman"/>
          <w:color w:val="000000"/>
          <w:sz w:val="24"/>
          <w:szCs w:val="18"/>
        </w:rPr>
        <w:t>doi:</w:t>
      </w:r>
    </w:p>
    <w:p w:rsidR="00DB5BC1" w:rsidRPr="00BA2EF2" w:rsidRDefault="00DB5BC1" w:rsidP="00DB5BC1">
      <w:pPr>
        <w:pStyle w:val="Bodytext111"/>
        <w:shd w:val="clear" w:color="auto" w:fill="auto"/>
        <w:spacing w:before="0" w:after="0"/>
        <w:ind w:right="20" w:firstLine="240"/>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 xml:space="preserve">Recently, the increase in use of portable computing devices has created an intense demand for wireless data access. Spectral allocations and regulations limit our ability to increase the </w:t>
      </w:r>
      <w:r w:rsidRPr="00BA2EF2">
        <w:rPr>
          <w:rStyle w:val="Bodytext110"/>
          <w:rFonts w:ascii="Times New Roman" w:hAnsi="Times New Roman" w:cs="Times New Roman"/>
          <w:color w:val="000000"/>
          <w:sz w:val="24"/>
          <w:szCs w:val="18"/>
        </w:rPr>
        <w:lastRenderedPageBreak/>
        <w:t>capacity of existing channels within the radio frequency (RF) spectrum. Advances made in the solid-state lighting industry are driving significant deployments of energy-efficient light</w:t>
      </w:r>
      <w:r w:rsidR="00CE72F9"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emitting</w:t>
      </w:r>
      <w:ins w:id="10" w:author="Butala, Pankil, Mukund" w:date="2014-06-20T10:37:00Z">
        <w:r w:rsidR="00512751">
          <w:rPr>
            <w:rStyle w:val="Bodytext110"/>
            <w:rFonts w:ascii="Times New Roman" w:hAnsi="Times New Roman" w:cs="Times New Roman"/>
            <w:color w:val="000000"/>
            <w:sz w:val="24"/>
            <w:szCs w:val="18"/>
          </w:rPr>
          <w:t>-</w:t>
        </w:r>
      </w:ins>
      <w:del w:id="11" w:author="Butala, Pankil, Mukund" w:date="2014-06-20T10:37:00Z">
        <w:r w:rsidRPr="00BA2EF2" w:rsidDel="00512751">
          <w:rPr>
            <w:rStyle w:val="Bodytext110"/>
            <w:rFonts w:ascii="Times New Roman" w:hAnsi="Times New Roman" w:cs="Times New Roman"/>
            <w:color w:val="000000"/>
            <w:sz w:val="24"/>
            <w:szCs w:val="18"/>
          </w:rPr>
          <w:delText xml:space="preserve"> </w:delText>
        </w:r>
      </w:del>
      <w:r w:rsidRPr="00BA2EF2">
        <w:rPr>
          <w:rStyle w:val="Bodytext110"/>
          <w:rFonts w:ascii="Times New Roman" w:hAnsi="Times New Roman" w:cs="Times New Roman"/>
          <w:color w:val="000000"/>
          <w:sz w:val="24"/>
          <w:szCs w:val="18"/>
        </w:rPr>
        <w:t>diode</w:t>
      </w:r>
      <w:ins w:id="12" w:author="Butala, Pankil, Mukund" w:date="2014-06-20T10:37:00Z">
        <w:r w:rsidR="00512751">
          <w:rPr>
            <w:rStyle w:val="Bodytext110"/>
            <w:rFonts w:ascii="Times New Roman" w:hAnsi="Times New Roman" w:cs="Times New Roman"/>
            <w:color w:val="000000"/>
            <w:sz w:val="24"/>
            <w:szCs w:val="18"/>
          </w:rPr>
          <w:t xml:space="preserve"> </w:t>
        </w:r>
      </w:ins>
      <w:del w:id="13" w:author="Butala, Pankil, Mukund" w:date="2014-06-20T10:37:00Z">
        <w:r w:rsidR="00CE72F9" w:rsidRPr="00BA2EF2" w:rsidDel="00512751">
          <w:rPr>
            <w:rStyle w:val="Bodytext110"/>
            <w:rFonts w:ascii="Times New Roman" w:hAnsi="Times New Roman" w:cs="Times New Roman"/>
            <w:color w:val="000000"/>
            <w:sz w:val="24"/>
            <w:szCs w:val="18"/>
          </w:rPr>
          <w:delText>-</w:delText>
        </w:r>
      </w:del>
      <w:r w:rsidRPr="00BA2EF2">
        <w:rPr>
          <w:rStyle w:val="Bodytext110"/>
          <w:rFonts w:ascii="Times New Roman" w:hAnsi="Times New Roman" w:cs="Times New Roman"/>
          <w:color w:val="000000"/>
          <w:sz w:val="24"/>
          <w:szCs w:val="18"/>
        </w:rPr>
        <w:t>based luminaries. This has created an opportunity to use such luminaries to establish high capacity indoor visible light communication (VLC) links and reduce the bottleneck on existing RF wireless channels. Under this model, luminaries simultaneously support illumination and wireless data transmission</w:t>
      </w:r>
      <w:r w:rsidR="00D34C7B" w:rsidRPr="00BA2EF2">
        <w:rPr>
          <w:rStyle w:val="Bodytext110"/>
          <w:rFonts w:ascii="Times New Roman" w:hAnsi="Times New Roman" w:cs="Times New Roman"/>
          <w:color w:val="000000"/>
          <w:sz w:val="24"/>
          <w:szCs w:val="18"/>
          <w:vertAlign w:val="superscript"/>
        </w:rPr>
        <w:t>[1]</w:t>
      </w:r>
      <w:r w:rsidRPr="00BA2EF2">
        <w:rPr>
          <w:rStyle w:val="Bodytext110"/>
          <w:rFonts w:ascii="Times New Roman" w:hAnsi="Times New Roman" w:cs="Times New Roman"/>
          <w:color w:val="000000"/>
          <w:sz w:val="24"/>
          <w:szCs w:val="18"/>
        </w:rPr>
        <w:t xml:space="preserve">. </w:t>
      </w:r>
      <w:r w:rsidR="0030575F" w:rsidRPr="00BA2EF2">
        <w:rPr>
          <w:rStyle w:val="Bodytext110"/>
          <w:rFonts w:ascii="Times New Roman" w:hAnsi="Times New Roman" w:cs="Times New Roman"/>
          <w:color w:val="000000"/>
          <w:sz w:val="24"/>
          <w:szCs w:val="18"/>
        </w:rPr>
        <w:t>Optical spatial modulation (</w:t>
      </w:r>
      <w:r w:rsidRPr="00BA2EF2">
        <w:rPr>
          <w:rStyle w:val="Bodytext110"/>
          <w:rFonts w:ascii="Times New Roman" w:hAnsi="Times New Roman" w:cs="Times New Roman"/>
          <w:color w:val="000000"/>
          <w:sz w:val="24"/>
          <w:szCs w:val="18"/>
        </w:rPr>
        <w:t>OSM</w:t>
      </w:r>
      <w:r w:rsidR="0030575F"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and </w:t>
      </w:r>
      <w:r w:rsidR="0030575F" w:rsidRPr="00BA2EF2">
        <w:rPr>
          <w:rStyle w:val="Bodytext110"/>
          <w:rFonts w:ascii="Times New Roman" w:hAnsi="Times New Roman" w:cs="Times New Roman"/>
          <w:color w:val="000000"/>
          <w:sz w:val="24"/>
          <w:szCs w:val="18"/>
        </w:rPr>
        <w:t>optical</w:t>
      </w:r>
      <w:ins w:id="14" w:author="Butala, Pankil, Mukund" w:date="2014-06-20T10:40:00Z">
        <w:r w:rsidR="00815ECF">
          <w:rPr>
            <w:rStyle w:val="Bodytext110"/>
            <w:rFonts w:ascii="Times New Roman" w:hAnsi="Times New Roman" w:cs="Times New Roman"/>
            <w:color w:val="000000"/>
            <w:sz w:val="24"/>
            <w:szCs w:val="18"/>
          </w:rPr>
          <w:t xml:space="preserve"> </w:t>
        </w:r>
      </w:ins>
      <w:del w:id="15" w:author="Butala, Pankil, Mukund" w:date="2014-06-20T10:40:00Z">
        <w:r w:rsidR="0030575F" w:rsidRPr="00BA2EF2" w:rsidDel="00815ECF">
          <w:rPr>
            <w:rStyle w:val="Bodytext110"/>
            <w:rFonts w:ascii="Times New Roman" w:hAnsi="Times New Roman" w:cs="Times New Roman"/>
            <w:color w:val="000000"/>
            <w:sz w:val="24"/>
            <w:szCs w:val="18"/>
          </w:rPr>
          <w:delText>-</w:delText>
        </w:r>
      </w:del>
      <w:r w:rsidR="0030575F" w:rsidRPr="00BA2EF2">
        <w:rPr>
          <w:rStyle w:val="Bodytext110"/>
          <w:rFonts w:ascii="Times New Roman" w:hAnsi="Times New Roman" w:cs="Times New Roman"/>
          <w:color w:val="000000"/>
          <w:sz w:val="24"/>
          <w:szCs w:val="18"/>
        </w:rPr>
        <w:t>orthogonal frequency division multiplexing (</w:t>
      </w:r>
      <w:r w:rsidRPr="00BA2EF2">
        <w:rPr>
          <w:rStyle w:val="Bodytext110"/>
          <w:rFonts w:ascii="Times New Roman" w:hAnsi="Times New Roman" w:cs="Times New Roman"/>
          <w:color w:val="000000"/>
          <w:sz w:val="24"/>
          <w:szCs w:val="18"/>
        </w:rPr>
        <w:t>O-OFDM</w:t>
      </w:r>
      <w:r w:rsidR="0030575F"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are two techniques that have been proposed to implement such a dual-use VLC channel.</w:t>
      </w:r>
    </w:p>
    <w:p w:rsidR="00DB5BC1" w:rsidRPr="00BA2EF2" w:rsidRDefault="00DB5BC1" w:rsidP="00DB5BC1">
      <w:pPr>
        <w:pStyle w:val="Bodytext111"/>
        <w:shd w:val="clear" w:color="auto" w:fill="auto"/>
        <w:spacing w:before="0" w:after="0"/>
        <w:ind w:right="20" w:firstLine="240"/>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OSM is a multiple-transmitter technique in which information is encoded over a) index of lumina</w:t>
      </w:r>
      <w:r w:rsidR="00EF0460" w:rsidRPr="00BA2EF2">
        <w:rPr>
          <w:rStyle w:val="Bodytext110"/>
          <w:rFonts w:ascii="Times New Roman" w:hAnsi="Times New Roman" w:cs="Times New Roman"/>
          <w:color w:val="000000"/>
          <w:sz w:val="24"/>
          <w:szCs w:val="18"/>
        </w:rPr>
        <w:t>i</w:t>
      </w:r>
      <w:r w:rsidRPr="00BA2EF2">
        <w:rPr>
          <w:rStyle w:val="Bodytext110"/>
          <w:rFonts w:ascii="Times New Roman" w:hAnsi="Times New Roman" w:cs="Times New Roman"/>
          <w:color w:val="000000"/>
          <w:sz w:val="24"/>
          <w:szCs w:val="18"/>
        </w:rPr>
        <w:t>res that are spatially separated and b) modulation scheme overlayed on indexed luminaire</w:t>
      </w:r>
      <w:r w:rsidR="00D34C7B" w:rsidRPr="00BA2EF2">
        <w:rPr>
          <w:rStyle w:val="Bodytext110"/>
          <w:rFonts w:ascii="Times New Roman" w:hAnsi="Times New Roman" w:cs="Times New Roman"/>
          <w:color w:val="000000"/>
          <w:sz w:val="24"/>
          <w:szCs w:val="18"/>
          <w:vertAlign w:val="superscript"/>
        </w:rPr>
        <w:t>[2]</w:t>
      </w:r>
      <w:r w:rsidRPr="00BA2EF2">
        <w:rPr>
          <w:rStyle w:val="Bodytext110"/>
          <w:rFonts w:ascii="Times New Roman" w:hAnsi="Times New Roman" w:cs="Times New Roman"/>
          <w:color w:val="000000"/>
          <w:sz w:val="24"/>
          <w:szCs w:val="18"/>
        </w:rPr>
        <w:t xml:space="preserve">. Within a symbol period, only one luminaire emits a radiant flux while all other luminaires are idle. This minimizes the inter-channel interference (ICI) thus simplifying the detection process and the overall system complexity as compared </w:t>
      </w:r>
      <w:r w:rsidR="00EF0460" w:rsidRPr="00BA2EF2">
        <w:rPr>
          <w:rStyle w:val="Bodytext110"/>
          <w:rFonts w:ascii="Times New Roman" w:hAnsi="Times New Roman" w:cs="Times New Roman"/>
          <w:color w:val="000000"/>
          <w:sz w:val="24"/>
          <w:szCs w:val="18"/>
        </w:rPr>
        <w:t xml:space="preserve">with </w:t>
      </w:r>
      <w:r w:rsidRPr="00BA2EF2">
        <w:rPr>
          <w:rStyle w:val="Bodytext110"/>
          <w:rFonts w:ascii="Times New Roman" w:hAnsi="Times New Roman" w:cs="Times New Roman"/>
          <w:color w:val="000000"/>
          <w:sz w:val="24"/>
          <w:szCs w:val="18"/>
        </w:rPr>
        <w:t xml:space="preserve">spatial multiplexing (SMP). In OSM, the bit-stream to be transmitted is divided into contiguous sections of </w:t>
      </w:r>
      <w:r w:rsidRPr="00BA2EF2">
        <w:rPr>
          <w:rStyle w:val="Bodytext110"/>
          <w:rFonts w:ascii="Times New Roman" w:hAnsi="Times New Roman" w:cs="Times New Roman"/>
          <w:i/>
          <w:color w:val="000000"/>
          <w:sz w:val="24"/>
          <w:szCs w:val="18"/>
        </w:rPr>
        <w:t>k</w:t>
      </w:r>
      <w:r w:rsidRPr="00BA2EF2">
        <w:rPr>
          <w:rStyle w:val="Bodytext110"/>
          <w:rFonts w:ascii="Times New Roman" w:hAnsi="Times New Roman" w:cs="Times New Roman"/>
          <w:color w:val="000000"/>
          <w:sz w:val="24"/>
          <w:szCs w:val="18"/>
        </w:rPr>
        <w:t xml:space="preserve"> = </w:t>
      </w:r>
      <w:r w:rsidRPr="00BA2EF2">
        <w:rPr>
          <w:rStyle w:val="Bodytext11Italic"/>
          <w:rFonts w:ascii="Times New Roman" w:hAnsi="Times New Roman" w:cs="Times New Roman"/>
          <w:i w:val="0"/>
          <w:color w:val="000000"/>
          <w:sz w:val="24"/>
          <w:szCs w:val="18"/>
        </w:rPr>
        <w:t>log</w:t>
      </w:r>
      <w:r w:rsidRPr="00BA2EF2">
        <w:rPr>
          <w:rStyle w:val="Bodytext11Italic"/>
          <w:rFonts w:ascii="Times New Roman" w:hAnsi="Times New Roman" w:cs="Times New Roman"/>
          <w:i w:val="0"/>
          <w:color w:val="000000"/>
          <w:sz w:val="24"/>
          <w:szCs w:val="18"/>
          <w:vertAlign w:val="subscript"/>
        </w:rPr>
        <w:t>2</w:t>
      </w:r>
      <w:r w:rsidRPr="00BA2EF2">
        <w:rPr>
          <w:rStyle w:val="Bodytext11Italic"/>
          <w:rFonts w:ascii="Times New Roman" w:hAnsi="Times New Roman" w:cs="Times New Roman"/>
          <w:i w:val="0"/>
          <w:color w:val="000000"/>
          <w:sz w:val="24"/>
          <w:szCs w:val="18"/>
        </w:rPr>
        <w:t>(</w:t>
      </w:r>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color w:val="000000"/>
          <w:sz w:val="24"/>
          <w:szCs w:val="18"/>
          <w:vertAlign w:val="subscript"/>
        </w:rPr>
        <w:t>tx</w:t>
      </w:r>
      <w:r w:rsidRPr="00BA2EF2">
        <w:rPr>
          <w:rStyle w:val="Bodytext11Italic"/>
          <w:rFonts w:ascii="Times New Roman" w:hAnsi="Times New Roman" w:cs="Times New Roman"/>
          <w:i w:val="0"/>
          <w:color w:val="000000"/>
          <w:sz w:val="24"/>
          <w:szCs w:val="18"/>
        </w:rPr>
        <w:t>)</w:t>
      </w:r>
      <w:r w:rsidRPr="00BA2EF2">
        <w:rPr>
          <w:rStyle w:val="Bodytext110"/>
          <w:rFonts w:ascii="Times New Roman" w:hAnsi="Times New Roman" w:cs="Times New Roman"/>
          <w:color w:val="000000"/>
          <w:sz w:val="24"/>
          <w:szCs w:val="18"/>
        </w:rPr>
        <w:t xml:space="preserve"> spatial bit-stream and </w:t>
      </w:r>
      <w:r w:rsidRPr="00BA2EF2">
        <w:rPr>
          <w:rStyle w:val="Bodytext110"/>
          <w:rFonts w:ascii="Times New Roman" w:hAnsi="Times New Roman" w:cs="Times New Roman"/>
          <w:i/>
          <w:color w:val="000000"/>
          <w:sz w:val="24"/>
          <w:szCs w:val="18"/>
        </w:rPr>
        <w:t>m</w:t>
      </w:r>
      <w:r w:rsidRPr="00BA2EF2">
        <w:rPr>
          <w:rStyle w:val="Bodytext110"/>
          <w:rFonts w:ascii="Times New Roman" w:hAnsi="Times New Roman" w:cs="Times New Roman"/>
          <w:color w:val="000000"/>
          <w:sz w:val="24"/>
          <w:szCs w:val="18"/>
        </w:rPr>
        <w:t xml:space="preserve"> = </w:t>
      </w:r>
      <w:r w:rsidRPr="00BA2EF2">
        <w:rPr>
          <w:rStyle w:val="Bodytext11Italic"/>
          <w:rFonts w:ascii="Times New Roman" w:hAnsi="Times New Roman" w:cs="Times New Roman"/>
          <w:i w:val="0"/>
          <w:color w:val="000000"/>
          <w:sz w:val="24"/>
          <w:szCs w:val="18"/>
        </w:rPr>
        <w:t>log</w:t>
      </w:r>
      <w:r w:rsidRPr="00BA2EF2">
        <w:rPr>
          <w:rStyle w:val="Bodytext11Italic"/>
          <w:rFonts w:ascii="Times New Roman" w:hAnsi="Times New Roman" w:cs="Times New Roman"/>
          <w:i w:val="0"/>
          <w:color w:val="000000"/>
          <w:sz w:val="24"/>
          <w:szCs w:val="18"/>
          <w:vertAlign w:val="subscript"/>
        </w:rPr>
        <w:t>2</w:t>
      </w:r>
      <w:r w:rsidRPr="00BA2EF2">
        <w:rPr>
          <w:rStyle w:val="Bodytext11Italic"/>
          <w:rFonts w:ascii="Times New Roman" w:hAnsi="Times New Roman" w:cs="Times New Roman"/>
          <w:i w:val="0"/>
          <w:color w:val="000000"/>
          <w:sz w:val="24"/>
          <w:szCs w:val="18"/>
        </w:rPr>
        <w:t>(</w:t>
      </w:r>
      <w:r w:rsidRPr="00BA2EF2">
        <w:rPr>
          <w:rStyle w:val="Bodytext11Italic"/>
          <w:rFonts w:ascii="Times New Roman" w:hAnsi="Times New Roman" w:cs="Times New Roman"/>
          <w:color w:val="000000"/>
          <w:sz w:val="24"/>
          <w:szCs w:val="18"/>
        </w:rPr>
        <w:t>M</w:t>
      </w:r>
      <w:r w:rsidRPr="00BA2EF2">
        <w:rPr>
          <w:rStyle w:val="Bodytext110"/>
          <w:rFonts w:ascii="Times New Roman" w:hAnsi="Times New Roman" w:cs="Times New Roman"/>
          <w:color w:val="000000"/>
          <w:sz w:val="24"/>
          <w:szCs w:val="18"/>
        </w:rPr>
        <w:t xml:space="preserve">) modulation bit-stream where </w:t>
      </w:r>
      <w:r w:rsidRPr="00BA2EF2">
        <w:rPr>
          <w:rStyle w:val="Bodytext110"/>
          <w:rFonts w:ascii="Times New Roman" w:hAnsi="Times New Roman" w:cs="Times New Roman"/>
          <w:i/>
          <w:color w:val="000000"/>
          <w:sz w:val="24"/>
          <w:szCs w:val="18"/>
        </w:rPr>
        <w:t>N</w:t>
      </w:r>
      <w:r w:rsidRPr="00BA2EF2">
        <w:rPr>
          <w:rStyle w:val="Bodytext110"/>
          <w:rFonts w:ascii="Times New Roman" w:hAnsi="Times New Roman" w:cs="Times New Roman"/>
          <w:i/>
          <w:color w:val="000000"/>
          <w:sz w:val="24"/>
          <w:szCs w:val="18"/>
          <w:vertAlign w:val="subscript"/>
        </w:rPr>
        <w:t>tx</w:t>
      </w:r>
      <w:r w:rsidRPr="00BA2EF2">
        <w:rPr>
          <w:rStyle w:val="Bodytext110"/>
          <w:rFonts w:ascii="Times New Roman" w:hAnsi="Times New Roman" w:cs="Times New Roman"/>
          <w:color w:val="000000"/>
          <w:sz w:val="24"/>
          <w:szCs w:val="18"/>
        </w:rPr>
        <w:t xml:space="preserve"> is the number of luminaires and </w:t>
      </w:r>
      <w:r w:rsidRPr="00BA2EF2">
        <w:rPr>
          <w:rStyle w:val="Bodytext110"/>
          <w:rFonts w:ascii="Times New Roman" w:hAnsi="Times New Roman" w:cs="Times New Roman"/>
          <w:i/>
          <w:color w:val="000000"/>
          <w:sz w:val="24"/>
          <w:szCs w:val="18"/>
        </w:rPr>
        <w:t>M</w:t>
      </w:r>
      <w:r w:rsidRPr="00BA2EF2">
        <w:rPr>
          <w:rStyle w:val="Bodytext110"/>
          <w:rFonts w:ascii="Times New Roman" w:hAnsi="Times New Roman" w:cs="Times New Roman"/>
          <w:color w:val="000000"/>
          <w:sz w:val="24"/>
          <w:szCs w:val="18"/>
        </w:rPr>
        <w:t xml:space="preserve"> is the modulation order. The</w:t>
      </w:r>
      <w:r w:rsidR="00D34C7B" w:rsidRPr="00BA2EF2">
        <w:rPr>
          <w:rStyle w:val="Bodytext110"/>
          <w:rFonts w:ascii="Times New Roman" w:hAnsi="Times New Roman" w:cs="Times New Roman"/>
          <w:i/>
          <w:color w:val="000000"/>
          <w:sz w:val="24"/>
          <w:szCs w:val="18"/>
        </w:rPr>
        <w:t xml:space="preserve"> k </w:t>
      </w:r>
      <w:r w:rsidRPr="00BA2EF2">
        <w:rPr>
          <w:rStyle w:val="Bodytext110"/>
          <w:rFonts w:ascii="Times New Roman" w:hAnsi="Times New Roman" w:cs="Times New Roman"/>
          <w:color w:val="000000"/>
          <w:sz w:val="24"/>
          <w:szCs w:val="18"/>
        </w:rPr>
        <w:t xml:space="preserve">bits select the luminaire to be activated while the </w:t>
      </w:r>
      <w:r w:rsidRPr="00BA2EF2">
        <w:rPr>
          <w:rStyle w:val="Bodytext110"/>
          <w:rFonts w:ascii="Times New Roman" w:hAnsi="Times New Roman" w:cs="Times New Roman"/>
          <w:i/>
          <w:color w:val="000000"/>
          <w:sz w:val="24"/>
          <w:szCs w:val="18"/>
        </w:rPr>
        <w:t>m</w:t>
      </w:r>
      <w:r w:rsidRPr="00BA2EF2">
        <w:rPr>
          <w:rStyle w:val="Bodytext110"/>
          <w:rFonts w:ascii="Times New Roman" w:hAnsi="Times New Roman" w:cs="Times New Roman"/>
          <w:color w:val="000000"/>
          <w:sz w:val="24"/>
          <w:szCs w:val="18"/>
        </w:rPr>
        <w:t xml:space="preserve"> bits select the M-ary modulation symbol to be transmitted. Thus, OSM system provides </w:t>
      </w:r>
      <w:r w:rsidRPr="00BA2EF2">
        <w:rPr>
          <w:rStyle w:val="Bodytext11Italic"/>
          <w:rFonts w:ascii="Times New Roman" w:hAnsi="Times New Roman" w:cs="Times New Roman"/>
          <w:i w:val="0"/>
          <w:color w:val="000000"/>
          <w:sz w:val="24"/>
          <w:szCs w:val="18"/>
        </w:rPr>
        <w:t>log</w:t>
      </w:r>
      <w:r w:rsidRPr="00BA2EF2">
        <w:rPr>
          <w:rStyle w:val="Bodytext11Italic"/>
          <w:rFonts w:ascii="Times New Roman" w:hAnsi="Times New Roman" w:cs="Times New Roman"/>
          <w:i w:val="0"/>
          <w:color w:val="000000"/>
          <w:sz w:val="24"/>
          <w:szCs w:val="18"/>
          <w:vertAlign w:val="subscript"/>
        </w:rPr>
        <w:t>2</w:t>
      </w:r>
      <w:r w:rsidRPr="00BA2EF2">
        <w:rPr>
          <w:rStyle w:val="Bodytext11Italic"/>
          <w:rFonts w:ascii="Times New Roman" w:hAnsi="Times New Roman" w:cs="Times New Roman"/>
          <w:i w:val="0"/>
          <w:color w:val="000000"/>
          <w:sz w:val="24"/>
          <w:szCs w:val="18"/>
        </w:rPr>
        <w:t>(</w:t>
      </w:r>
      <w:r w:rsidRPr="00BA2EF2">
        <w:rPr>
          <w:rStyle w:val="Bodytext11Italic"/>
          <w:rFonts w:ascii="Times New Roman" w:hAnsi="Times New Roman" w:cs="Times New Roman"/>
          <w:color w:val="000000"/>
          <w:sz w:val="24"/>
          <w:szCs w:val="18"/>
        </w:rPr>
        <w:t>M</w:t>
      </w:r>
      <w:ins w:id="16" w:author="Butala, Pankil, Mukund" w:date="2014-06-20T10:46:00Z">
        <w:r w:rsidR="0022570A">
          <w:rPr>
            <w:rStyle w:val="Bodytext11Italic"/>
            <w:rFonts w:ascii="Times New Roman" w:hAnsi="Times New Roman" w:cs="Times New Roman"/>
            <w:color w:val="000000"/>
            <w:sz w:val="24"/>
            <w:szCs w:val="18"/>
          </w:rPr>
          <w:t>.</w:t>
        </w:r>
      </w:ins>
      <w:del w:id="17" w:author="Butala, Pankil, Mukund" w:date="2014-06-20T10:46:00Z">
        <w:r w:rsidRPr="00BA2EF2" w:rsidDel="0022570A">
          <w:rPr>
            <w:rStyle w:val="Bodytext11Italic"/>
            <w:rFonts w:ascii="Times New Roman" w:hAnsi="Times New Roman" w:cs="Times New Roman"/>
            <w:color w:val="000000"/>
            <w:sz w:val="24"/>
            <w:szCs w:val="18"/>
          </w:rPr>
          <w:delText xml:space="preserve"> </w:delText>
        </w:r>
      </w:del>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color w:val="000000"/>
          <w:sz w:val="24"/>
          <w:szCs w:val="18"/>
          <w:vertAlign w:val="subscript"/>
        </w:rPr>
        <w:t>tx</w:t>
      </w:r>
      <w:r w:rsidRPr="00BA2EF2">
        <w:rPr>
          <w:rStyle w:val="Bodytext11Italic"/>
          <w:rFonts w:ascii="Times New Roman" w:hAnsi="Times New Roman" w:cs="Times New Roman"/>
          <w:i w:val="0"/>
          <w:color w:val="000000"/>
          <w:sz w:val="24"/>
          <w:szCs w:val="18"/>
        </w:rPr>
        <w:t>)</w:t>
      </w:r>
      <w:r w:rsidRPr="00BA2EF2">
        <w:rPr>
          <w:rStyle w:val="Bodytext110"/>
          <w:rFonts w:ascii="Times New Roman" w:hAnsi="Times New Roman" w:cs="Times New Roman"/>
          <w:color w:val="000000"/>
          <w:sz w:val="24"/>
          <w:szCs w:val="18"/>
        </w:rPr>
        <w:t xml:space="preserve"> bits per symbol. In </w:t>
      </w:r>
      <w:r w:rsidR="00EF0460" w:rsidRPr="00BA2EF2">
        <w:rPr>
          <w:rStyle w:val="Bodytext110"/>
          <w:rFonts w:ascii="Times New Roman" w:hAnsi="Times New Roman" w:cs="Times New Roman"/>
          <w:color w:val="000000"/>
          <w:sz w:val="24"/>
          <w:szCs w:val="18"/>
        </w:rPr>
        <w:t xml:space="preserve">Fath </w:t>
      </w:r>
      <w:r w:rsidR="00D34C7B" w:rsidRPr="00BA2EF2">
        <w:rPr>
          <w:rStyle w:val="Bodytext110"/>
          <w:rFonts w:ascii="Times New Roman" w:hAnsi="Times New Roman" w:cs="Times New Roman"/>
          <w:i/>
          <w:color w:val="000000"/>
          <w:sz w:val="24"/>
          <w:szCs w:val="18"/>
        </w:rPr>
        <w:t>et al</w:t>
      </w:r>
      <w:r w:rsidR="00EF0460" w:rsidRPr="00BA2EF2">
        <w:rPr>
          <w:rStyle w:val="Bodytext110"/>
          <w:rFonts w:ascii="Times New Roman" w:hAnsi="Times New Roman" w:cs="Times New Roman"/>
          <w:color w:val="000000"/>
          <w:sz w:val="24"/>
          <w:szCs w:val="18"/>
        </w:rPr>
        <w:t>.</w:t>
      </w:r>
      <w:r w:rsidR="00D34C7B" w:rsidRPr="00BA2EF2">
        <w:rPr>
          <w:rStyle w:val="Bodytext110"/>
          <w:rFonts w:ascii="Times New Roman" w:hAnsi="Times New Roman" w:cs="Times New Roman"/>
          <w:color w:val="000000"/>
          <w:sz w:val="24"/>
          <w:szCs w:val="18"/>
          <w:vertAlign w:val="superscript"/>
        </w:rPr>
        <w:t>[3]</w:t>
      </w:r>
      <w:r w:rsidRPr="00BA2EF2">
        <w:rPr>
          <w:rStyle w:val="Bodytext110"/>
          <w:rFonts w:ascii="Times New Roman" w:hAnsi="Times New Roman" w:cs="Times New Roman"/>
          <w:color w:val="000000"/>
          <w:sz w:val="24"/>
          <w:szCs w:val="18"/>
        </w:rPr>
        <w:t xml:space="preserve">, an OSM system with pulse amplitude modulation (PAM) as the overlayed modulation scheme </w:t>
      </w:r>
      <w:r w:rsidR="00EF0460" w:rsidRPr="00BA2EF2">
        <w:rPr>
          <w:rStyle w:val="Bodytext110"/>
          <w:rFonts w:ascii="Times New Roman" w:hAnsi="Times New Roman" w:cs="Times New Roman"/>
          <w:color w:val="000000"/>
          <w:sz w:val="24"/>
          <w:szCs w:val="18"/>
        </w:rPr>
        <w:t>wa</w:t>
      </w:r>
      <w:r w:rsidRPr="00BA2EF2">
        <w:rPr>
          <w:rStyle w:val="Bodytext110"/>
          <w:rFonts w:ascii="Times New Roman" w:hAnsi="Times New Roman" w:cs="Times New Roman"/>
          <w:color w:val="000000"/>
          <w:sz w:val="24"/>
          <w:szCs w:val="18"/>
        </w:rPr>
        <w:t xml:space="preserve">s proposed. </w:t>
      </w:r>
      <w:r w:rsidR="00EF0460" w:rsidRPr="00BA2EF2">
        <w:rPr>
          <w:rStyle w:val="Bodytext110"/>
          <w:rFonts w:ascii="Times New Roman" w:hAnsi="Times New Roman" w:cs="Times New Roman"/>
          <w:color w:val="000000"/>
          <w:sz w:val="24"/>
          <w:szCs w:val="18"/>
        </w:rPr>
        <w:t xml:space="preserve">Popoola </w:t>
      </w:r>
      <w:r w:rsidR="00D34C7B" w:rsidRPr="00BA2EF2">
        <w:rPr>
          <w:rStyle w:val="Bodytext110"/>
          <w:rFonts w:ascii="Times New Roman" w:hAnsi="Times New Roman" w:cs="Times New Roman"/>
          <w:i/>
          <w:color w:val="000000"/>
          <w:sz w:val="24"/>
          <w:szCs w:val="18"/>
        </w:rPr>
        <w:t>et al.</w:t>
      </w:r>
      <w:r w:rsidR="00D34C7B" w:rsidRPr="00BA2EF2">
        <w:rPr>
          <w:rStyle w:val="Bodytext110"/>
          <w:rFonts w:ascii="Times New Roman" w:hAnsi="Times New Roman" w:cs="Times New Roman"/>
          <w:color w:val="000000"/>
          <w:sz w:val="24"/>
          <w:szCs w:val="18"/>
          <w:vertAlign w:val="superscript"/>
        </w:rPr>
        <w:t>[4]</w:t>
      </w:r>
      <w:r w:rsidRPr="00BA2EF2">
        <w:rPr>
          <w:rStyle w:val="Bodytext110"/>
          <w:rFonts w:ascii="Times New Roman" w:hAnsi="Times New Roman" w:cs="Times New Roman"/>
          <w:color w:val="000000"/>
          <w:sz w:val="24"/>
          <w:szCs w:val="18"/>
        </w:rPr>
        <w:t xml:space="preserve"> propose</w:t>
      </w:r>
      <w:r w:rsidR="00EF0460" w:rsidRPr="00BA2EF2">
        <w:rPr>
          <w:rStyle w:val="Bodytext110"/>
          <w:rFonts w:ascii="Times New Roman" w:hAnsi="Times New Roman" w:cs="Times New Roman"/>
          <w:color w:val="000000"/>
          <w:sz w:val="24"/>
          <w:szCs w:val="18"/>
        </w:rPr>
        <w:t>d</w:t>
      </w:r>
      <w:r w:rsidRPr="00BA2EF2">
        <w:rPr>
          <w:rStyle w:val="Bodytext110"/>
          <w:rFonts w:ascii="Times New Roman" w:hAnsi="Times New Roman" w:cs="Times New Roman"/>
          <w:color w:val="000000"/>
          <w:sz w:val="24"/>
          <w:szCs w:val="18"/>
        </w:rPr>
        <w:t xml:space="preserve"> a scheme that combines OSM with pulse position modulation (PPM) to benefit from the energy efficiency of PPM as compared </w:t>
      </w:r>
      <w:r w:rsidR="00EF0460" w:rsidRPr="00BA2EF2">
        <w:rPr>
          <w:rStyle w:val="Bodytext110"/>
          <w:rFonts w:ascii="Times New Roman" w:hAnsi="Times New Roman" w:cs="Times New Roman"/>
          <w:color w:val="000000"/>
          <w:sz w:val="24"/>
          <w:szCs w:val="18"/>
        </w:rPr>
        <w:t>with</w:t>
      </w:r>
      <w:r w:rsidRPr="00BA2EF2">
        <w:rPr>
          <w:rStyle w:val="Bodytext110"/>
          <w:rFonts w:ascii="Times New Roman" w:hAnsi="Times New Roman" w:cs="Times New Roman"/>
          <w:color w:val="000000"/>
          <w:sz w:val="24"/>
          <w:szCs w:val="18"/>
        </w:rPr>
        <w:t xml:space="preserve"> PAM. </w:t>
      </w:r>
      <w:r w:rsidR="00EF0460" w:rsidRPr="00BA2EF2">
        <w:rPr>
          <w:rStyle w:val="Bodytext110"/>
          <w:rFonts w:ascii="Times New Roman" w:hAnsi="Times New Roman" w:cs="Times New Roman"/>
          <w:color w:val="000000"/>
          <w:sz w:val="24"/>
          <w:szCs w:val="18"/>
        </w:rPr>
        <w:t>Butala</w:t>
      </w:r>
      <w:r w:rsidR="00EF0460" w:rsidRPr="00BA2EF2" w:rsidDel="00EF0460">
        <w:rPr>
          <w:rStyle w:val="Bodytext110"/>
          <w:rFonts w:ascii="Times New Roman" w:hAnsi="Times New Roman" w:cs="Times New Roman"/>
          <w:color w:val="000000"/>
          <w:sz w:val="24"/>
          <w:szCs w:val="18"/>
        </w:rPr>
        <w:t xml:space="preserve"> </w:t>
      </w:r>
      <w:r w:rsidR="00D34C7B" w:rsidRPr="00BA2EF2">
        <w:rPr>
          <w:rStyle w:val="Bodytext110"/>
          <w:rFonts w:ascii="Times New Roman" w:hAnsi="Times New Roman" w:cs="Times New Roman"/>
          <w:i/>
          <w:color w:val="000000"/>
          <w:sz w:val="24"/>
          <w:szCs w:val="18"/>
        </w:rPr>
        <w:t>et al.</w:t>
      </w:r>
      <w:r w:rsidR="00D34C7B" w:rsidRPr="00BA2EF2">
        <w:rPr>
          <w:rStyle w:val="Bodytext110"/>
          <w:rFonts w:ascii="Times New Roman" w:hAnsi="Times New Roman" w:cs="Times New Roman"/>
          <w:color w:val="000000"/>
          <w:sz w:val="24"/>
          <w:szCs w:val="18"/>
          <w:vertAlign w:val="superscript"/>
        </w:rPr>
        <w:t>[5]</w:t>
      </w:r>
      <w:r w:rsidRPr="00BA2EF2">
        <w:rPr>
          <w:rStyle w:val="Bodytext110"/>
          <w:rFonts w:ascii="Times New Roman" w:hAnsi="Times New Roman" w:cs="Times New Roman"/>
          <w:color w:val="000000"/>
          <w:sz w:val="24"/>
          <w:szCs w:val="18"/>
        </w:rPr>
        <w:t xml:space="preserve"> show</w:t>
      </w:r>
      <w:r w:rsidR="00EF0460" w:rsidRPr="00BA2EF2">
        <w:rPr>
          <w:rStyle w:val="Bodytext110"/>
          <w:rFonts w:ascii="Times New Roman" w:hAnsi="Times New Roman" w:cs="Times New Roman"/>
          <w:color w:val="000000"/>
          <w:sz w:val="24"/>
          <w:szCs w:val="18"/>
        </w:rPr>
        <w:t>ed</w:t>
      </w:r>
      <w:r w:rsidRPr="00BA2EF2">
        <w:rPr>
          <w:rStyle w:val="Bodytext110"/>
          <w:rFonts w:ascii="Times New Roman" w:hAnsi="Times New Roman" w:cs="Times New Roman"/>
          <w:color w:val="000000"/>
          <w:sz w:val="24"/>
          <w:szCs w:val="18"/>
        </w:rPr>
        <w:t xml:space="preserve"> </w:t>
      </w:r>
      <w:r w:rsidR="00EF0460" w:rsidRPr="00BA2EF2">
        <w:rPr>
          <w:rStyle w:val="Bodytext110"/>
          <w:rFonts w:ascii="Times New Roman" w:hAnsi="Times New Roman" w:cs="Times New Roman"/>
          <w:color w:val="000000"/>
          <w:sz w:val="24"/>
          <w:szCs w:val="18"/>
        </w:rPr>
        <w:t xml:space="preserve">that </w:t>
      </w:r>
      <w:r w:rsidR="00E561F7" w:rsidRPr="00BA2EF2">
        <w:rPr>
          <w:rStyle w:val="Bodytext110"/>
          <w:rFonts w:ascii="Times New Roman" w:hAnsi="Times New Roman" w:cs="Times New Roman"/>
          <w:color w:val="000000"/>
          <w:sz w:val="24"/>
          <w:szCs w:val="18"/>
        </w:rPr>
        <w:t>imaging receiver (</w:t>
      </w:r>
      <w:r w:rsidRPr="00BA2EF2">
        <w:rPr>
          <w:rStyle w:val="Bodytext110"/>
          <w:rFonts w:ascii="Times New Roman" w:hAnsi="Times New Roman" w:cs="Times New Roman"/>
          <w:color w:val="000000"/>
          <w:sz w:val="24"/>
          <w:szCs w:val="18"/>
        </w:rPr>
        <w:t>ImR</w:t>
      </w:r>
      <w:r w:rsidR="00E561F7"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can provide significant </w:t>
      </w:r>
      <w:r w:rsidR="00365B66" w:rsidRPr="00BA2EF2">
        <w:rPr>
          <w:rStyle w:val="Bodytext110"/>
          <w:rFonts w:ascii="Times New Roman" w:hAnsi="Times New Roman" w:cs="Times New Roman"/>
          <w:color w:val="000000"/>
          <w:sz w:val="24"/>
          <w:szCs w:val="18"/>
        </w:rPr>
        <w:t>signal-to-noise ratio (</w:t>
      </w:r>
      <w:r w:rsidRPr="00BA2EF2">
        <w:rPr>
          <w:rStyle w:val="Bodytext110"/>
          <w:rFonts w:ascii="Times New Roman" w:hAnsi="Times New Roman" w:cs="Times New Roman"/>
          <w:color w:val="000000"/>
          <w:sz w:val="24"/>
          <w:szCs w:val="18"/>
        </w:rPr>
        <w:t>SNR</w:t>
      </w:r>
      <w:r w:rsidR="00365B66"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gains for OSM and SMP as compared </w:t>
      </w:r>
      <w:r w:rsidR="00365B66" w:rsidRPr="00BA2EF2">
        <w:rPr>
          <w:rStyle w:val="Bodytext110"/>
          <w:rFonts w:ascii="Times New Roman" w:hAnsi="Times New Roman" w:cs="Times New Roman"/>
          <w:color w:val="000000"/>
          <w:sz w:val="24"/>
          <w:szCs w:val="18"/>
        </w:rPr>
        <w:t xml:space="preserve">with </w:t>
      </w:r>
      <w:r w:rsidR="00E561F7" w:rsidRPr="00BA2EF2">
        <w:rPr>
          <w:rStyle w:val="Bodytext110"/>
          <w:rFonts w:ascii="Times New Roman" w:hAnsi="Times New Roman" w:cs="Times New Roman"/>
          <w:color w:val="000000"/>
          <w:sz w:val="24"/>
          <w:szCs w:val="18"/>
        </w:rPr>
        <w:t>non-imaging receiver (</w:t>
      </w:r>
      <w:r w:rsidRPr="00BA2EF2">
        <w:rPr>
          <w:rStyle w:val="Bodytext110"/>
          <w:rFonts w:ascii="Times New Roman" w:hAnsi="Times New Roman" w:cs="Times New Roman"/>
          <w:color w:val="000000"/>
          <w:sz w:val="24"/>
          <w:szCs w:val="18"/>
        </w:rPr>
        <w:t>NImR</w:t>
      </w:r>
      <w:r w:rsidR="00E561F7"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w:t>
      </w:r>
    </w:p>
    <w:p w:rsidR="00DB5BC1" w:rsidRPr="00BA2EF2" w:rsidRDefault="00EF0460" w:rsidP="002571A4">
      <w:pPr>
        <w:pStyle w:val="Bodytext111"/>
        <w:shd w:val="clear" w:color="auto" w:fill="auto"/>
        <w:spacing w:before="100" w:beforeAutospacing="1" w:after="120"/>
        <w:ind w:right="23" w:firstLine="238"/>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 xml:space="preserve">Mesleh </w:t>
      </w:r>
      <w:r w:rsidR="00D34C7B" w:rsidRPr="00BA2EF2">
        <w:rPr>
          <w:rStyle w:val="Bodytext110"/>
          <w:rFonts w:ascii="Times New Roman" w:hAnsi="Times New Roman" w:cs="Times New Roman"/>
          <w:i/>
          <w:color w:val="000000"/>
          <w:sz w:val="24"/>
          <w:szCs w:val="18"/>
        </w:rPr>
        <w:t>et al</w:t>
      </w:r>
      <w:r w:rsidRPr="00BA2EF2">
        <w:rPr>
          <w:rStyle w:val="Bodytext110"/>
          <w:rFonts w:ascii="Times New Roman" w:hAnsi="Times New Roman" w:cs="Times New Roman"/>
          <w:color w:val="000000"/>
          <w:sz w:val="24"/>
          <w:szCs w:val="18"/>
        </w:rPr>
        <w:t>.</w:t>
      </w:r>
      <w:r w:rsidR="00D34C7B" w:rsidRPr="00BA2EF2">
        <w:rPr>
          <w:rStyle w:val="Bodytext110"/>
          <w:rFonts w:ascii="Times New Roman" w:hAnsi="Times New Roman" w:cs="Times New Roman"/>
          <w:color w:val="000000"/>
          <w:sz w:val="24"/>
          <w:szCs w:val="18"/>
          <w:vertAlign w:val="superscript"/>
        </w:rPr>
        <w:t>[6]</w:t>
      </w:r>
      <w:r w:rsidRPr="00BA2EF2">
        <w:rPr>
          <w:rStyle w:val="Bodytext110"/>
          <w:rFonts w:ascii="Times New Roman" w:hAnsi="Times New Roman" w:cs="Times New Roman"/>
          <w:color w:val="000000"/>
          <w:sz w:val="24"/>
          <w:szCs w:val="18"/>
        </w:rPr>
        <w:t xml:space="preserve"> showed i</w:t>
      </w:r>
      <w:r w:rsidR="00DB5BC1" w:rsidRPr="00BA2EF2">
        <w:rPr>
          <w:rStyle w:val="Bodytext110"/>
          <w:rFonts w:ascii="Times New Roman" w:hAnsi="Times New Roman" w:cs="Times New Roman"/>
          <w:color w:val="000000"/>
          <w:sz w:val="24"/>
          <w:szCs w:val="18"/>
        </w:rPr>
        <w:t xml:space="preserve">mplementation and performance comparisons of </w:t>
      </w:r>
      <w:r w:rsidR="0030575F" w:rsidRPr="00BA2EF2">
        <w:rPr>
          <w:rStyle w:val="Bodytext110"/>
          <w:rFonts w:ascii="Times New Roman" w:hAnsi="Times New Roman" w:cs="Times New Roman"/>
          <w:color w:val="000000"/>
          <w:sz w:val="24"/>
          <w:szCs w:val="18"/>
        </w:rPr>
        <w:t>asymmetrically clipped optical OFDM (</w:t>
      </w:r>
      <w:r w:rsidR="00DB5BC1" w:rsidRPr="00BA2EF2">
        <w:rPr>
          <w:rStyle w:val="Bodytext110"/>
          <w:rFonts w:ascii="Times New Roman" w:hAnsi="Times New Roman" w:cs="Times New Roman"/>
          <w:color w:val="000000"/>
          <w:sz w:val="24"/>
          <w:szCs w:val="18"/>
        </w:rPr>
        <w:t>ACO-OFDM</w:t>
      </w:r>
      <w:r w:rsidR="0030575F" w:rsidRPr="00BA2EF2">
        <w:rPr>
          <w:rStyle w:val="Bodytext110"/>
          <w:rFonts w:ascii="Times New Roman" w:hAnsi="Times New Roman" w:cs="Times New Roman"/>
          <w:color w:val="000000"/>
          <w:sz w:val="24"/>
          <w:szCs w:val="18"/>
        </w:rPr>
        <w:t>)</w:t>
      </w:r>
      <w:r w:rsidR="00DB5BC1" w:rsidRPr="00BA2EF2">
        <w:rPr>
          <w:rStyle w:val="Bodytext110"/>
          <w:rFonts w:ascii="Times New Roman" w:hAnsi="Times New Roman" w:cs="Times New Roman"/>
          <w:color w:val="000000"/>
          <w:sz w:val="24"/>
          <w:szCs w:val="18"/>
        </w:rPr>
        <w:t xml:space="preserve"> and </w:t>
      </w:r>
      <w:r w:rsidR="0030575F" w:rsidRPr="00BA2EF2">
        <w:rPr>
          <w:rStyle w:val="Bodytext110"/>
          <w:rFonts w:ascii="Times New Roman" w:hAnsi="Times New Roman" w:cs="Times New Roman"/>
          <w:color w:val="000000"/>
          <w:sz w:val="24"/>
          <w:szCs w:val="18"/>
        </w:rPr>
        <w:t>DC-biased optical OFDM (</w:t>
      </w:r>
      <w:r w:rsidR="00DB5BC1" w:rsidRPr="00BA2EF2">
        <w:rPr>
          <w:rStyle w:val="Bodytext110"/>
          <w:rFonts w:ascii="Times New Roman" w:hAnsi="Times New Roman" w:cs="Times New Roman"/>
          <w:color w:val="000000"/>
          <w:sz w:val="24"/>
          <w:szCs w:val="18"/>
        </w:rPr>
        <w:t>DCO-OFDM</w:t>
      </w:r>
      <w:r w:rsidR="0030575F" w:rsidRPr="00BA2EF2">
        <w:rPr>
          <w:rStyle w:val="Bodytext110"/>
          <w:rFonts w:ascii="Times New Roman" w:hAnsi="Times New Roman" w:cs="Times New Roman"/>
          <w:color w:val="000000"/>
          <w:sz w:val="24"/>
          <w:szCs w:val="18"/>
        </w:rPr>
        <w:t>)</w:t>
      </w:r>
      <w:r w:rsidR="00DB5BC1" w:rsidRPr="00BA2EF2">
        <w:rPr>
          <w:rStyle w:val="Bodytext110"/>
          <w:rFonts w:ascii="Times New Roman" w:hAnsi="Times New Roman" w:cs="Times New Roman"/>
          <w:color w:val="000000"/>
          <w:sz w:val="24"/>
          <w:szCs w:val="18"/>
        </w:rPr>
        <w:t xml:space="preserve">. In ACO-OFDM, data </w:t>
      </w:r>
      <w:r w:rsidRPr="00BA2EF2">
        <w:rPr>
          <w:rStyle w:val="Bodytext110"/>
          <w:rFonts w:ascii="Times New Roman" w:hAnsi="Times New Roman" w:cs="Times New Roman"/>
          <w:color w:val="000000"/>
          <w:sz w:val="24"/>
          <w:szCs w:val="18"/>
        </w:rPr>
        <w:t xml:space="preserve">are </w:t>
      </w:r>
      <w:r w:rsidR="00DB5BC1" w:rsidRPr="00BA2EF2">
        <w:rPr>
          <w:rStyle w:val="Bodytext110"/>
          <w:rFonts w:ascii="Times New Roman" w:hAnsi="Times New Roman" w:cs="Times New Roman"/>
          <w:color w:val="000000"/>
          <w:sz w:val="24"/>
          <w:szCs w:val="18"/>
        </w:rPr>
        <w:t xml:space="preserve">assigned only on odd subcarriers while in DCO-OFDM all odd and even subcarriers are assigned data. Hermetian symmetry is enforced across the frequency-domain O-OFDM symbol. An inverse fast </w:t>
      </w:r>
      <w:r w:rsidRPr="00BA2EF2">
        <w:rPr>
          <w:rStyle w:val="Bodytext110"/>
          <w:rFonts w:ascii="Times New Roman" w:hAnsi="Times New Roman" w:cs="Times New Roman"/>
          <w:color w:val="000000"/>
          <w:sz w:val="24"/>
          <w:szCs w:val="18"/>
        </w:rPr>
        <w:t>F</w:t>
      </w:r>
      <w:r w:rsidR="00DB5BC1" w:rsidRPr="00BA2EF2">
        <w:rPr>
          <w:rStyle w:val="Bodytext110"/>
          <w:rFonts w:ascii="Times New Roman" w:hAnsi="Times New Roman" w:cs="Times New Roman"/>
          <w:color w:val="000000"/>
          <w:sz w:val="24"/>
          <w:szCs w:val="18"/>
        </w:rPr>
        <w:t>ourier transform (IFFT) process then results in a real-valued time</w:t>
      </w:r>
      <w:r w:rsidR="00E561F7" w:rsidRPr="00BA2EF2">
        <w:rPr>
          <w:rStyle w:val="Bodytext110"/>
          <w:rFonts w:ascii="Times New Roman" w:hAnsi="Times New Roman" w:cs="Times New Roman"/>
          <w:color w:val="000000"/>
          <w:sz w:val="24"/>
          <w:szCs w:val="18"/>
        </w:rPr>
        <w:t>-</w:t>
      </w:r>
      <w:r w:rsidR="00DB5BC1" w:rsidRPr="00BA2EF2">
        <w:rPr>
          <w:rStyle w:val="Bodytext110"/>
          <w:rFonts w:ascii="Times New Roman" w:hAnsi="Times New Roman" w:cs="Times New Roman"/>
          <w:color w:val="000000"/>
          <w:sz w:val="24"/>
          <w:szCs w:val="18"/>
        </w:rPr>
        <w:t xml:space="preserve">domain signal that multiplexes the streams before transmission over the channel. In </w:t>
      </w:r>
      <w:r w:rsidR="0030575F" w:rsidRPr="00BA2EF2">
        <w:rPr>
          <w:rStyle w:val="Bodytext110"/>
          <w:rFonts w:ascii="Times New Roman" w:hAnsi="Times New Roman" w:cs="Times New Roman"/>
          <w:color w:val="000000"/>
          <w:sz w:val="24"/>
          <w:szCs w:val="18"/>
        </w:rPr>
        <w:t>intensity-modulation direct-detection (</w:t>
      </w:r>
      <w:r w:rsidR="00DB5BC1" w:rsidRPr="00BA2EF2">
        <w:rPr>
          <w:rStyle w:val="Bodytext110"/>
          <w:rFonts w:ascii="Times New Roman" w:hAnsi="Times New Roman" w:cs="Times New Roman"/>
          <w:color w:val="000000"/>
          <w:sz w:val="24"/>
          <w:szCs w:val="18"/>
        </w:rPr>
        <w:t>IM/DD</w:t>
      </w:r>
      <w:r w:rsidR="0030575F" w:rsidRPr="00BA2EF2">
        <w:rPr>
          <w:rStyle w:val="Bodytext110"/>
          <w:rFonts w:ascii="Times New Roman" w:hAnsi="Times New Roman" w:cs="Times New Roman"/>
          <w:color w:val="000000"/>
          <w:sz w:val="24"/>
          <w:szCs w:val="18"/>
        </w:rPr>
        <w:t>)</w:t>
      </w:r>
      <w:r w:rsidR="00DB5BC1" w:rsidRPr="00BA2EF2">
        <w:rPr>
          <w:rStyle w:val="Bodytext110"/>
          <w:rFonts w:ascii="Times New Roman" w:hAnsi="Times New Roman" w:cs="Times New Roman"/>
          <w:color w:val="000000"/>
          <w:sz w:val="24"/>
          <w:szCs w:val="18"/>
        </w:rPr>
        <w:t xml:space="preserve"> systems, the signal is transmitted by varying the output flux from the transmitter. Thus, the transmitted signal must be non-negative and real valued. The ACO-OFDM signal can be clipped at values below zero because the resulting clipping noise is shown to be orthogonal to the signal</w:t>
      </w:r>
      <w:r w:rsidR="00D34C7B" w:rsidRPr="00BA2EF2">
        <w:rPr>
          <w:rStyle w:val="Bodytext110"/>
          <w:rFonts w:ascii="Times New Roman" w:hAnsi="Times New Roman" w:cs="Times New Roman"/>
          <w:color w:val="000000"/>
          <w:sz w:val="24"/>
          <w:szCs w:val="18"/>
          <w:vertAlign w:val="superscript"/>
        </w:rPr>
        <w:t>[7]</w:t>
      </w:r>
      <w:r w:rsidR="00DB5BC1" w:rsidRPr="00BA2EF2">
        <w:rPr>
          <w:rStyle w:val="Bodytext110"/>
          <w:rFonts w:ascii="Times New Roman" w:hAnsi="Times New Roman" w:cs="Times New Roman"/>
          <w:color w:val="000000"/>
          <w:sz w:val="24"/>
          <w:szCs w:val="18"/>
        </w:rPr>
        <w:t>. Conversely, in DCO-OFDM an offset must be added to the multiplexed signal in order to minimize errors due to clipping of negative valued signal. O-OFDM achieves high spectral efficiency by enabling parallel transmission of higher order modulation symbols on orthogonal subcarriers. The number of data-subcarriers,</w:t>
      </w:r>
      <w:r w:rsidR="00096901" w:rsidRPr="00BA2EF2">
        <w:rPr>
          <w:rFonts w:ascii="Times New Roman" w:hAnsi="Times New Roman" w:cs="Times New Roman"/>
          <w:position w:val="-14"/>
          <w:sz w:val="24"/>
          <w:szCs w:val="18"/>
        </w:rPr>
        <w:object w:dxaOrig="49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o:ole="">
            <v:imagedata r:id="rId10" o:title=""/>
          </v:shape>
          <o:OLEObject Type="Embed" ProgID="Equation.DSMT4" ShapeID="_x0000_i1025" DrawAspect="Content" ObjectID="_1464784713" r:id="rId11"/>
        </w:object>
      </w:r>
      <w:r w:rsidR="00DB5BC1" w:rsidRPr="00BA2EF2">
        <w:rPr>
          <w:rStyle w:val="Bodytext110"/>
          <w:rFonts w:ascii="Times New Roman" w:hAnsi="Times New Roman" w:cs="Times New Roman"/>
          <w:color w:val="000000"/>
          <w:sz w:val="24"/>
          <w:szCs w:val="18"/>
        </w:rPr>
        <w:t xml:space="preserve">, equals </w:t>
      </w:r>
      <w:r w:rsidR="00DB5BC1" w:rsidRPr="00BA2EF2">
        <w:rPr>
          <w:rStyle w:val="Bodytext11Italic"/>
          <w:rFonts w:ascii="Times New Roman" w:hAnsi="Times New Roman" w:cs="Times New Roman"/>
          <w:i w:val="0"/>
          <w:color w:val="000000"/>
          <w:sz w:val="24"/>
          <w:szCs w:val="18"/>
        </w:rPr>
        <w:t>(</w:t>
      </w:r>
      <w:r w:rsidR="00DB5BC1" w:rsidRPr="00BA2EF2">
        <w:rPr>
          <w:rStyle w:val="Bodytext11Italic"/>
          <w:rFonts w:ascii="Times New Roman" w:hAnsi="Times New Roman" w:cs="Times New Roman"/>
          <w:color w:val="000000"/>
          <w:sz w:val="24"/>
          <w:szCs w:val="18"/>
        </w:rPr>
        <w:t>N</w:t>
      </w:r>
      <w:r w:rsidR="00DB5BC1" w:rsidRPr="00BA2EF2">
        <w:rPr>
          <w:rStyle w:val="Bodytext11Italic"/>
          <w:rFonts w:ascii="Times New Roman" w:hAnsi="Times New Roman" w:cs="Times New Roman"/>
          <w:i w:val="0"/>
          <w:color w:val="000000"/>
          <w:sz w:val="24"/>
          <w:szCs w:val="18"/>
          <w:vertAlign w:val="subscript"/>
        </w:rPr>
        <w:t>sc</w:t>
      </w:r>
      <w:r w:rsidR="00DB5BC1" w:rsidRPr="00BA2EF2">
        <w:rPr>
          <w:rStyle w:val="Bodytext11Italic"/>
          <w:rFonts w:ascii="Times New Roman" w:hAnsi="Times New Roman" w:cs="Times New Roman"/>
          <w:i w:val="0"/>
          <w:color w:val="000000"/>
          <w:sz w:val="24"/>
          <w:szCs w:val="18"/>
        </w:rPr>
        <w:t>/4)</w:t>
      </w:r>
      <w:r w:rsidR="00DB5BC1" w:rsidRPr="00BA2EF2">
        <w:rPr>
          <w:rStyle w:val="Bodytext110"/>
          <w:rFonts w:ascii="Times New Roman" w:hAnsi="Times New Roman" w:cs="Times New Roman"/>
          <w:color w:val="000000"/>
          <w:sz w:val="24"/>
          <w:szCs w:val="18"/>
        </w:rPr>
        <w:t xml:space="preserve"> for ACO-OFDM and </w:t>
      </w:r>
      <w:r w:rsidR="00DB5BC1" w:rsidRPr="00BA2EF2">
        <w:rPr>
          <w:rStyle w:val="Bodytext11Italic"/>
          <w:rFonts w:ascii="Times New Roman" w:hAnsi="Times New Roman" w:cs="Times New Roman"/>
          <w:i w:val="0"/>
          <w:color w:val="000000"/>
          <w:sz w:val="24"/>
          <w:szCs w:val="18"/>
        </w:rPr>
        <w:t>(</w:t>
      </w:r>
      <w:r w:rsidR="00DB5BC1" w:rsidRPr="00BA2EF2">
        <w:rPr>
          <w:rStyle w:val="Bodytext11Italic"/>
          <w:rFonts w:ascii="Times New Roman" w:hAnsi="Times New Roman" w:cs="Times New Roman"/>
          <w:color w:val="000000"/>
          <w:sz w:val="24"/>
          <w:szCs w:val="18"/>
        </w:rPr>
        <w:t>N</w:t>
      </w:r>
      <w:r w:rsidR="00DB5BC1" w:rsidRPr="00BA2EF2">
        <w:rPr>
          <w:rStyle w:val="Bodytext11Italic"/>
          <w:rFonts w:ascii="Times New Roman" w:hAnsi="Times New Roman" w:cs="Times New Roman"/>
          <w:i w:val="0"/>
          <w:color w:val="000000"/>
          <w:sz w:val="24"/>
          <w:szCs w:val="18"/>
          <w:vertAlign w:val="subscript"/>
        </w:rPr>
        <w:t>sc</w:t>
      </w:r>
      <w:r w:rsidR="00DB5BC1" w:rsidRPr="00BA2EF2">
        <w:rPr>
          <w:rStyle w:val="Bodytext11Italic"/>
          <w:rFonts w:ascii="Times New Roman" w:hAnsi="Times New Roman" w:cs="Times New Roman"/>
          <w:i w:val="0"/>
          <w:color w:val="000000"/>
          <w:sz w:val="24"/>
          <w:szCs w:val="18"/>
        </w:rPr>
        <w:t>/2</w:t>
      </w:r>
      <w:r w:rsidR="00B31358" w:rsidRPr="00BA2EF2">
        <w:rPr>
          <w:rStyle w:val="Bodytext11Italic"/>
          <w:rFonts w:ascii="Times New Roman" w:hAnsi="Times New Roman" w:cs="Times New Roman"/>
          <w:color w:val="000000"/>
          <w:sz w:val="24"/>
          <w:szCs w:val="18"/>
        </w:rPr>
        <w:t>–</w:t>
      </w:r>
      <w:r w:rsidR="00DB5BC1" w:rsidRPr="00BA2EF2">
        <w:rPr>
          <w:rStyle w:val="Bodytext110"/>
          <w:rFonts w:ascii="Times New Roman" w:hAnsi="Times New Roman" w:cs="Times New Roman"/>
          <w:color w:val="000000"/>
          <w:sz w:val="24"/>
          <w:szCs w:val="18"/>
        </w:rPr>
        <w:t xml:space="preserve">1) for DCO-OFDM where </w:t>
      </w:r>
      <w:r w:rsidR="00DB5BC1" w:rsidRPr="00BA2EF2">
        <w:rPr>
          <w:rStyle w:val="Bodytext11Italic"/>
          <w:rFonts w:ascii="Times New Roman" w:hAnsi="Times New Roman" w:cs="Times New Roman"/>
          <w:color w:val="000000"/>
          <w:sz w:val="24"/>
          <w:szCs w:val="18"/>
        </w:rPr>
        <w:t>N</w:t>
      </w:r>
      <w:r w:rsidR="00DB5BC1" w:rsidRPr="00BA2EF2">
        <w:rPr>
          <w:rStyle w:val="Bodytext11Italic"/>
          <w:rFonts w:ascii="Times New Roman" w:hAnsi="Times New Roman" w:cs="Times New Roman"/>
          <w:i w:val="0"/>
          <w:color w:val="000000"/>
          <w:sz w:val="24"/>
          <w:szCs w:val="18"/>
          <w:vertAlign w:val="subscript"/>
        </w:rPr>
        <w:t>sc</w:t>
      </w:r>
      <w:r w:rsidR="00DB5BC1" w:rsidRPr="00BA2EF2">
        <w:rPr>
          <w:rStyle w:val="Bodytext110"/>
          <w:rFonts w:ascii="Times New Roman" w:hAnsi="Times New Roman" w:cs="Times New Roman"/>
          <w:color w:val="000000"/>
          <w:sz w:val="24"/>
          <w:szCs w:val="18"/>
        </w:rPr>
        <w:t xml:space="preserve"> is the total number of subcarriers. Thus</w:t>
      </w:r>
      <w:r w:rsidR="00113BCE" w:rsidRPr="00BA2EF2">
        <w:rPr>
          <w:rStyle w:val="Bodytext110"/>
          <w:rFonts w:ascii="Times New Roman" w:hAnsi="Times New Roman" w:cs="Times New Roman"/>
          <w:color w:val="000000"/>
          <w:sz w:val="24"/>
          <w:szCs w:val="18"/>
        </w:rPr>
        <w:t>,</w:t>
      </w:r>
      <w:r w:rsidR="00DB5BC1" w:rsidRPr="00BA2EF2">
        <w:rPr>
          <w:rStyle w:val="Bodytext110"/>
          <w:rFonts w:ascii="Times New Roman" w:hAnsi="Times New Roman" w:cs="Times New Roman"/>
          <w:color w:val="000000"/>
          <w:sz w:val="24"/>
          <w:szCs w:val="18"/>
        </w:rPr>
        <w:t xml:space="preserve"> the number of transmitted bits per O-OFDM symbol is given by </w:t>
      </w:r>
      <w:r w:rsidR="00EE0854" w:rsidRPr="00BA2EF2">
        <w:rPr>
          <w:rFonts w:ascii="Times New Roman" w:hAnsi="Times New Roman" w:cs="Times New Roman"/>
          <w:position w:val="-14"/>
          <w:sz w:val="24"/>
          <w:szCs w:val="18"/>
        </w:rPr>
        <w:object w:dxaOrig="2060" w:dyaOrig="440">
          <v:shape id="_x0000_i1026" type="#_x0000_t75" style="width:100.55pt;height:24pt" o:ole="">
            <v:imagedata r:id="rId12" o:title=""/>
          </v:shape>
          <o:OLEObject Type="Embed" ProgID="Equation.DSMT4" ShapeID="_x0000_i1026" DrawAspect="Content" ObjectID="_1464784714" r:id="rId13"/>
        </w:object>
      </w:r>
      <w:r w:rsidR="00DB5BC1" w:rsidRPr="00BA2EF2">
        <w:rPr>
          <w:rStyle w:val="Bodytext110"/>
          <w:rFonts w:ascii="Times New Roman" w:hAnsi="Times New Roman" w:cs="Times New Roman"/>
          <w:color w:val="000000"/>
          <w:sz w:val="24"/>
          <w:szCs w:val="18"/>
        </w:rPr>
        <w:t>.</w:t>
      </w:r>
    </w:p>
    <w:p w:rsidR="00DB5BC1" w:rsidRPr="00BA2EF2" w:rsidRDefault="00DB5BC1" w:rsidP="00792113">
      <w:pPr>
        <w:pStyle w:val="Bodytext111"/>
        <w:shd w:val="clear" w:color="auto" w:fill="auto"/>
        <w:spacing w:before="100" w:beforeAutospacing="1" w:after="0"/>
        <w:ind w:right="23" w:firstLine="238"/>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 xml:space="preserve">An approach to combine OSM and traditional OFDM </w:t>
      </w:r>
      <w:r w:rsidR="00113BCE" w:rsidRPr="00BA2EF2">
        <w:rPr>
          <w:rStyle w:val="Bodytext110"/>
          <w:rFonts w:ascii="Times New Roman" w:hAnsi="Times New Roman" w:cs="Times New Roman"/>
          <w:color w:val="000000"/>
          <w:sz w:val="24"/>
          <w:szCs w:val="18"/>
        </w:rPr>
        <w:t>wa</w:t>
      </w:r>
      <w:r w:rsidRPr="00BA2EF2">
        <w:rPr>
          <w:rStyle w:val="Bodytext110"/>
          <w:rFonts w:ascii="Times New Roman" w:hAnsi="Times New Roman" w:cs="Times New Roman"/>
          <w:color w:val="000000"/>
          <w:sz w:val="24"/>
          <w:szCs w:val="18"/>
        </w:rPr>
        <w:t xml:space="preserve">s proposed in </w:t>
      </w:r>
      <w:r w:rsidR="00113BCE" w:rsidRPr="00BA2EF2">
        <w:rPr>
          <w:rStyle w:val="Bodytext110"/>
          <w:rFonts w:ascii="Times New Roman" w:hAnsi="Times New Roman" w:cs="Times New Roman"/>
          <w:color w:val="000000"/>
          <w:sz w:val="24"/>
          <w:szCs w:val="18"/>
        </w:rPr>
        <w:t xml:space="preserve">Ganesan </w:t>
      </w:r>
      <w:r w:rsidR="00D34C7B" w:rsidRPr="00BA2EF2">
        <w:rPr>
          <w:rStyle w:val="Bodytext110"/>
          <w:rFonts w:ascii="Times New Roman" w:hAnsi="Times New Roman" w:cs="Times New Roman"/>
          <w:i/>
          <w:color w:val="000000"/>
          <w:sz w:val="24"/>
          <w:szCs w:val="18"/>
        </w:rPr>
        <w:t>et al</w:t>
      </w:r>
      <w:r w:rsidR="00113BCE" w:rsidRPr="00BA2EF2">
        <w:rPr>
          <w:rStyle w:val="Bodytext110"/>
          <w:rFonts w:ascii="Times New Roman" w:hAnsi="Times New Roman" w:cs="Times New Roman"/>
          <w:color w:val="000000"/>
          <w:sz w:val="24"/>
          <w:szCs w:val="18"/>
        </w:rPr>
        <w:t>.</w:t>
      </w:r>
      <w:r w:rsidR="00D34C7B" w:rsidRPr="00BA2EF2">
        <w:rPr>
          <w:rStyle w:val="Bodytext110"/>
          <w:rFonts w:ascii="Times New Roman" w:hAnsi="Times New Roman" w:cs="Times New Roman"/>
          <w:color w:val="000000"/>
          <w:sz w:val="24"/>
          <w:szCs w:val="18"/>
          <w:vertAlign w:val="superscript"/>
        </w:rPr>
        <w:t>[8]</w:t>
      </w:r>
      <w:r w:rsidRPr="00BA2EF2">
        <w:rPr>
          <w:rStyle w:val="Bodytext110"/>
          <w:rFonts w:ascii="Times New Roman" w:hAnsi="Times New Roman" w:cs="Times New Roman"/>
          <w:color w:val="000000"/>
          <w:sz w:val="24"/>
          <w:szCs w:val="18"/>
        </w:rPr>
        <w:t xml:space="preserve">. This approach </w:t>
      </w:r>
      <w:r w:rsidR="00113BCE" w:rsidRPr="00BA2EF2">
        <w:rPr>
          <w:rStyle w:val="Bodytext110"/>
          <w:rFonts w:ascii="Times New Roman" w:hAnsi="Times New Roman" w:cs="Times New Roman"/>
          <w:color w:val="000000"/>
          <w:sz w:val="24"/>
          <w:szCs w:val="18"/>
        </w:rPr>
        <w:t>wa</w:t>
      </w:r>
      <w:r w:rsidRPr="00BA2EF2">
        <w:rPr>
          <w:rStyle w:val="Bodytext110"/>
          <w:rFonts w:ascii="Times New Roman" w:hAnsi="Times New Roman" w:cs="Times New Roman"/>
          <w:color w:val="000000"/>
          <w:sz w:val="24"/>
          <w:szCs w:val="18"/>
        </w:rPr>
        <w:t xml:space="preserve">s adapted for IM/DD communications in </w:t>
      </w:r>
      <w:r w:rsidR="00113BCE" w:rsidRPr="00BA2EF2">
        <w:rPr>
          <w:rStyle w:val="Bodytext110"/>
          <w:rFonts w:ascii="Times New Roman" w:hAnsi="Times New Roman" w:cs="Times New Roman"/>
          <w:color w:val="000000"/>
          <w:sz w:val="24"/>
          <w:szCs w:val="18"/>
        </w:rPr>
        <w:t xml:space="preserve">Zhang </w:t>
      </w:r>
      <w:r w:rsidR="00D34C7B" w:rsidRPr="00BA2EF2">
        <w:rPr>
          <w:rStyle w:val="Bodytext110"/>
          <w:rFonts w:ascii="Times New Roman" w:hAnsi="Times New Roman" w:cs="Times New Roman"/>
          <w:i/>
          <w:color w:val="000000"/>
          <w:sz w:val="24"/>
          <w:szCs w:val="18"/>
        </w:rPr>
        <w:t>et al.</w:t>
      </w:r>
      <w:r w:rsidR="00D34C7B" w:rsidRPr="00BA2EF2">
        <w:rPr>
          <w:rStyle w:val="Bodytext110"/>
          <w:rFonts w:ascii="Times New Roman" w:hAnsi="Times New Roman" w:cs="Times New Roman"/>
          <w:color w:val="000000"/>
          <w:sz w:val="24"/>
          <w:szCs w:val="18"/>
          <w:vertAlign w:val="superscript"/>
        </w:rPr>
        <w:t>[9]</w:t>
      </w:r>
      <w:r w:rsidRPr="00BA2EF2">
        <w:rPr>
          <w:rStyle w:val="Bodytext110"/>
          <w:rFonts w:ascii="Times New Roman" w:hAnsi="Times New Roman" w:cs="Times New Roman"/>
          <w:color w:val="000000"/>
          <w:sz w:val="24"/>
          <w:szCs w:val="18"/>
        </w:rPr>
        <w:t xml:space="preserve">. Here, an incoming bit-stream is divided into O-OFDM and OSM streams. Data from O-OFDM stream </w:t>
      </w:r>
      <w:r w:rsidR="00113BCE" w:rsidRPr="00BA2EF2">
        <w:rPr>
          <w:rStyle w:val="Bodytext110"/>
          <w:rFonts w:ascii="Times New Roman" w:hAnsi="Times New Roman" w:cs="Times New Roman"/>
          <w:color w:val="000000"/>
          <w:sz w:val="24"/>
          <w:szCs w:val="18"/>
        </w:rPr>
        <w:t xml:space="preserve">are </w:t>
      </w:r>
      <w:r w:rsidRPr="00BA2EF2">
        <w:rPr>
          <w:rStyle w:val="Bodytext110"/>
          <w:rFonts w:ascii="Times New Roman" w:hAnsi="Times New Roman" w:cs="Times New Roman"/>
          <w:color w:val="000000"/>
          <w:sz w:val="24"/>
          <w:szCs w:val="18"/>
        </w:rPr>
        <w:t>assigned to different subcarriers to form the frequency</w:t>
      </w:r>
      <w:r w:rsidR="00E561F7"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domain O-OFDM symbol. OSM is then implemented in the frequency domain where each data-subcarrier is assigned to a transmitter determined by the spatial bit-stream. An IFFT operation is implemented at each transmitter to multiplex the data before transmission. Spectral efficiency of this scheme is then proportional to the number of data-subcarriers. In comparison, the spectral efficiency of </w:t>
      </w:r>
      <w:r w:rsidR="00E561F7" w:rsidRPr="00BA2EF2">
        <w:rPr>
          <w:rStyle w:val="Bodytext110"/>
          <w:rFonts w:ascii="Times New Roman" w:hAnsi="Times New Roman" w:cs="Times New Roman"/>
          <w:color w:val="000000"/>
          <w:sz w:val="24"/>
          <w:szCs w:val="18"/>
        </w:rPr>
        <w:t>sample indexed spatial OFDM (</w:t>
      </w:r>
      <w:r w:rsidRPr="00BA2EF2">
        <w:rPr>
          <w:rStyle w:val="Bodytext110"/>
          <w:rFonts w:ascii="Times New Roman" w:hAnsi="Times New Roman" w:cs="Times New Roman"/>
          <w:color w:val="000000"/>
          <w:sz w:val="24"/>
          <w:szCs w:val="18"/>
        </w:rPr>
        <w:t>SIS-OFDM</w:t>
      </w:r>
      <w:r w:rsidR="00E561F7"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is proportional to the number of subcarriers which is equal to at least double the number of data-subcarriers. Additionally, the SIS-OFDM system requires a single IFFT operation, independent of the number of transmitters and thus maintains a computational complexity equal to that of </w:t>
      </w:r>
      <w:r w:rsidR="0030575F" w:rsidRPr="00BA2EF2">
        <w:rPr>
          <w:rStyle w:val="Bodytext110"/>
          <w:rFonts w:ascii="Times New Roman" w:hAnsi="Times New Roman" w:cs="Times New Roman"/>
          <w:color w:val="000000"/>
          <w:sz w:val="24"/>
          <w:szCs w:val="18"/>
        </w:rPr>
        <w:t>single-input single-output (</w:t>
      </w:r>
      <w:r w:rsidRPr="00BA2EF2">
        <w:rPr>
          <w:rStyle w:val="Bodytext110"/>
          <w:rFonts w:ascii="Times New Roman" w:hAnsi="Times New Roman" w:cs="Times New Roman"/>
          <w:color w:val="000000"/>
          <w:sz w:val="24"/>
          <w:szCs w:val="18"/>
        </w:rPr>
        <w:t>SISO</w:t>
      </w:r>
      <w:r w:rsidR="0030575F"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lastRenderedPageBreak/>
        <w:t xml:space="preserve">OFDM transmission. Finally, SIS-OFDM using an ImR achieves much better power efficiency as compared </w:t>
      </w:r>
      <w:r w:rsidR="00113BCE" w:rsidRPr="00BA2EF2">
        <w:rPr>
          <w:rStyle w:val="Bodytext110"/>
          <w:rFonts w:ascii="Times New Roman" w:hAnsi="Times New Roman" w:cs="Times New Roman"/>
          <w:color w:val="000000"/>
          <w:sz w:val="24"/>
          <w:szCs w:val="18"/>
        </w:rPr>
        <w:t xml:space="preserve">with </w:t>
      </w:r>
      <w:r w:rsidRPr="00BA2EF2">
        <w:rPr>
          <w:rStyle w:val="Bodytext110"/>
          <w:rFonts w:ascii="Times New Roman" w:hAnsi="Times New Roman" w:cs="Times New Roman"/>
          <w:color w:val="000000"/>
          <w:sz w:val="24"/>
          <w:szCs w:val="18"/>
        </w:rPr>
        <w:t>equivalent system using NImR.</w:t>
      </w:r>
    </w:p>
    <w:p w:rsidR="00052C30" w:rsidRPr="00BA2EF2" w:rsidRDefault="00DB5BC1" w:rsidP="00DB5BC1">
      <w:pPr>
        <w:pStyle w:val="Bodytext111"/>
        <w:shd w:val="clear" w:color="auto" w:fill="auto"/>
        <w:spacing w:before="0" w:after="0"/>
        <w:ind w:right="20" w:firstLine="240"/>
        <w:rPr>
          <w:rStyle w:val="Bodytext110"/>
          <w:rFonts w:ascii="Times New Roman" w:hAnsi="Times New Roman" w:cs="Times New Roman"/>
          <w:color w:val="000000"/>
          <w:sz w:val="24"/>
          <w:szCs w:val="18"/>
        </w:rPr>
      </w:pPr>
      <w:r w:rsidRPr="00BA2EF2">
        <w:rPr>
          <w:rStyle w:val="Bodytext110"/>
          <w:rFonts w:ascii="Times New Roman" w:hAnsi="Times New Roman" w:cs="Times New Roman"/>
          <w:color w:val="000000"/>
          <w:sz w:val="24"/>
          <w:szCs w:val="18"/>
        </w:rPr>
        <w:t>Fig</w:t>
      </w:r>
      <w:r w:rsidR="00113BCE" w:rsidRPr="00BA2EF2">
        <w:rPr>
          <w:rStyle w:val="Bodytext110"/>
          <w:rFonts w:ascii="Times New Roman" w:hAnsi="Times New Roman" w:cs="Times New Roman"/>
          <w:color w:val="000000"/>
          <w:sz w:val="24"/>
          <w:szCs w:val="18"/>
        </w:rPr>
        <w:t xml:space="preserve">ure </w:t>
      </w:r>
      <w:r w:rsidRPr="00BA2EF2">
        <w:rPr>
          <w:rStyle w:val="Bodytext110"/>
          <w:rFonts w:ascii="Times New Roman" w:hAnsi="Times New Roman" w:cs="Times New Roman"/>
          <w:color w:val="000000"/>
          <w:sz w:val="24"/>
          <w:szCs w:val="18"/>
        </w:rPr>
        <w:t xml:space="preserve">1 illustrates the block diagram of a system implementing SIS-OFDM. The information source generates the input data-stream. The coder converts the data-stream into a binary bit-stream D which is divided into consecutive segments of </w:t>
      </w:r>
      <w:r w:rsidRPr="00BA2EF2">
        <w:rPr>
          <w:rStyle w:val="Bodytext11Italic"/>
          <w:rFonts w:ascii="Times New Roman" w:hAnsi="Times New Roman" w:cs="Times New Roman"/>
          <w:color w:val="000000"/>
          <w:sz w:val="24"/>
          <w:szCs w:val="18"/>
        </w:rPr>
        <w:t>R</w:t>
      </w:r>
      <w:r w:rsidRPr="00BA2EF2">
        <w:rPr>
          <w:rStyle w:val="Bodytext11Italic"/>
          <w:rFonts w:ascii="Times New Roman" w:hAnsi="Times New Roman" w:cs="Times New Roman"/>
          <w:i w:val="0"/>
          <w:color w:val="000000"/>
          <w:sz w:val="24"/>
          <w:szCs w:val="18"/>
          <w:vertAlign w:val="superscript"/>
        </w:rPr>
        <w:t>ms</w:t>
      </w:r>
      <w:r w:rsidRPr="00BA2EF2">
        <w:rPr>
          <w:rStyle w:val="Bodytext110"/>
          <w:rFonts w:ascii="Times New Roman" w:hAnsi="Times New Roman" w:cs="Times New Roman"/>
          <w:color w:val="000000"/>
          <w:sz w:val="24"/>
          <w:szCs w:val="18"/>
        </w:rPr>
        <w:t xml:space="preserve"> = </w:t>
      </w:r>
      <w:r w:rsidRPr="00BA2EF2">
        <w:rPr>
          <w:rStyle w:val="Bodytext11Italic"/>
          <w:rFonts w:ascii="Times New Roman" w:hAnsi="Times New Roman" w:cs="Times New Roman"/>
          <w:color w:val="000000"/>
          <w:sz w:val="24"/>
          <w:szCs w:val="18"/>
        </w:rPr>
        <w:t>R</w:t>
      </w:r>
      <w:r w:rsidRPr="00BA2EF2">
        <w:rPr>
          <w:rStyle w:val="Bodytext11Italic"/>
          <w:rFonts w:ascii="Times New Roman" w:hAnsi="Times New Roman" w:cs="Times New Roman"/>
          <w:i w:val="0"/>
          <w:color w:val="000000"/>
          <w:sz w:val="24"/>
          <w:szCs w:val="18"/>
          <w:vertAlign w:val="superscript"/>
        </w:rPr>
        <w:t>m</w:t>
      </w:r>
      <w:r w:rsidRPr="00BA2EF2">
        <w:rPr>
          <w:rStyle w:val="Bodytext110"/>
          <w:rFonts w:ascii="Times New Roman" w:hAnsi="Times New Roman" w:cs="Times New Roman"/>
          <w:color w:val="000000"/>
          <w:sz w:val="24"/>
          <w:szCs w:val="18"/>
        </w:rPr>
        <w:t xml:space="preserve"> + </w:t>
      </w:r>
      <w:r w:rsidRPr="00BA2EF2">
        <w:rPr>
          <w:rStyle w:val="Bodytext11Italic"/>
          <w:rFonts w:ascii="Times New Roman" w:hAnsi="Times New Roman" w:cs="Times New Roman"/>
          <w:color w:val="000000"/>
          <w:sz w:val="24"/>
          <w:szCs w:val="18"/>
        </w:rPr>
        <w:t>R</w:t>
      </w:r>
      <w:r w:rsidRPr="00BA2EF2">
        <w:rPr>
          <w:rStyle w:val="Bodytext11Italic"/>
          <w:rFonts w:ascii="Times New Roman" w:hAnsi="Times New Roman" w:cs="Times New Roman"/>
          <w:i w:val="0"/>
          <w:color w:val="000000"/>
          <w:sz w:val="24"/>
          <w:szCs w:val="18"/>
          <w:vertAlign w:val="superscript"/>
        </w:rPr>
        <w:t>s</w:t>
      </w:r>
      <w:r w:rsidRPr="00BA2EF2">
        <w:rPr>
          <w:rStyle w:val="Bodytext110"/>
          <w:rFonts w:ascii="Times New Roman" w:hAnsi="Times New Roman" w:cs="Times New Roman"/>
          <w:color w:val="000000"/>
          <w:sz w:val="24"/>
          <w:szCs w:val="18"/>
        </w:rPr>
        <w:t xml:space="preserve"> bits where </w:t>
      </w:r>
      <w:r w:rsidRPr="00BA2EF2">
        <w:rPr>
          <w:rStyle w:val="Bodytext11Italic"/>
          <w:rFonts w:ascii="Times New Roman" w:hAnsi="Times New Roman" w:cs="Times New Roman"/>
          <w:color w:val="000000"/>
          <w:sz w:val="24"/>
          <w:szCs w:val="18"/>
        </w:rPr>
        <w:t>R</w:t>
      </w:r>
      <w:r w:rsidRPr="00BA2EF2">
        <w:rPr>
          <w:rStyle w:val="Bodytext11Italic"/>
          <w:rFonts w:ascii="Times New Roman" w:hAnsi="Times New Roman" w:cs="Times New Roman"/>
          <w:i w:val="0"/>
          <w:color w:val="000000"/>
          <w:sz w:val="24"/>
          <w:szCs w:val="18"/>
          <w:vertAlign w:val="superscript"/>
        </w:rPr>
        <w:t>s</w:t>
      </w:r>
      <w:r w:rsidRPr="00BA2EF2">
        <w:rPr>
          <w:rStyle w:val="Bodytext110"/>
          <w:rFonts w:ascii="Times New Roman" w:hAnsi="Times New Roman" w:cs="Times New Roman"/>
          <w:color w:val="000000"/>
          <w:sz w:val="24"/>
          <w:szCs w:val="18"/>
        </w:rPr>
        <w:t xml:space="preserve"> = </w:t>
      </w:r>
      <w:r w:rsidRPr="00BA2EF2">
        <w:rPr>
          <w:rStyle w:val="Bodytext110"/>
          <w:rFonts w:ascii="Times New Roman" w:hAnsi="Times New Roman" w:cs="Times New Roman"/>
          <w:i/>
          <w:color w:val="000000"/>
          <w:sz w:val="24"/>
          <w:szCs w:val="18"/>
        </w:rPr>
        <w:t>N</w:t>
      </w:r>
      <w:r w:rsidR="00D34C7B" w:rsidRPr="00BA2EF2">
        <w:rPr>
          <w:rStyle w:val="Bodytext110"/>
          <w:rFonts w:ascii="Times New Roman" w:hAnsi="Times New Roman" w:cs="Times New Roman"/>
          <w:color w:val="000000"/>
          <w:sz w:val="24"/>
          <w:szCs w:val="18"/>
          <w:vertAlign w:val="subscript"/>
        </w:rPr>
        <w:t>sc</w:t>
      </w:r>
      <w:r w:rsidRPr="00BA2EF2">
        <w:rPr>
          <w:rStyle w:val="Bodytext110"/>
          <w:rFonts w:ascii="Times New Roman" w:hAnsi="Times New Roman" w:cs="Times New Roman"/>
          <w:color w:val="000000"/>
          <w:sz w:val="24"/>
          <w:szCs w:val="18"/>
        </w:rPr>
        <w:t xml:space="preserve"> </w:t>
      </w:r>
      <w:r w:rsidR="00113BCE" w:rsidRPr="00BA2EF2">
        <w:rPr>
          <w:rStyle w:val="Bodytext110"/>
          <w:rFonts w:ascii="Times New Roman" w:hAnsi="Times New Roman" w:cs="Times New Roman"/>
          <w:color w:val="000000"/>
          <w:sz w:val="24"/>
          <w:szCs w:val="18"/>
        </w:rPr>
        <w:sym w:font="Symbol" w:char="F0B4"/>
      </w:r>
      <w:r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i/>
          <w:color w:val="000000"/>
          <w:sz w:val="24"/>
          <w:szCs w:val="18"/>
        </w:rPr>
        <w:t>k</w:t>
      </w:r>
      <w:r w:rsidRPr="00BA2EF2">
        <w:rPr>
          <w:rStyle w:val="Bodytext110"/>
          <w:rFonts w:ascii="Times New Roman" w:hAnsi="Times New Roman" w:cs="Times New Roman"/>
          <w:color w:val="000000"/>
          <w:sz w:val="24"/>
          <w:szCs w:val="18"/>
        </w:rPr>
        <w:t xml:space="preserve"> = </w:t>
      </w:r>
      <w:r w:rsidRPr="00BA2EF2">
        <w:rPr>
          <w:rStyle w:val="Bodytext110"/>
          <w:rFonts w:ascii="Times New Roman" w:hAnsi="Times New Roman" w:cs="Times New Roman"/>
          <w:i/>
          <w:color w:val="000000"/>
          <w:sz w:val="24"/>
          <w:szCs w:val="18"/>
        </w:rPr>
        <w:t>N</w:t>
      </w:r>
      <w:r w:rsidR="00D34C7B" w:rsidRPr="00BA2EF2">
        <w:rPr>
          <w:rStyle w:val="Bodytext110"/>
          <w:rFonts w:ascii="Times New Roman" w:hAnsi="Times New Roman" w:cs="Times New Roman"/>
          <w:color w:val="000000"/>
          <w:sz w:val="24"/>
          <w:szCs w:val="18"/>
          <w:vertAlign w:val="subscript"/>
        </w:rPr>
        <w:t>sc</w:t>
      </w:r>
      <w:r w:rsidRPr="00BA2EF2">
        <w:rPr>
          <w:rStyle w:val="Bodytext110"/>
          <w:rFonts w:ascii="Times New Roman" w:hAnsi="Times New Roman" w:cs="Times New Roman"/>
          <w:color w:val="000000"/>
          <w:sz w:val="24"/>
          <w:szCs w:val="18"/>
        </w:rPr>
        <w:t xml:space="preserve"> </w:t>
      </w:r>
      <w:r w:rsidR="00113BCE" w:rsidRPr="00BA2EF2">
        <w:rPr>
          <w:rStyle w:val="Bodytext110"/>
          <w:rFonts w:ascii="Times New Roman" w:hAnsi="Times New Roman" w:cs="Times New Roman"/>
          <w:color w:val="000000"/>
          <w:sz w:val="24"/>
          <w:szCs w:val="18"/>
        </w:rPr>
        <w:sym w:font="Symbol" w:char="F0B4"/>
      </w:r>
      <w:r w:rsidRPr="00BA2EF2">
        <w:rPr>
          <w:rStyle w:val="Bodytext110"/>
          <w:rFonts w:ascii="Times New Roman" w:hAnsi="Times New Roman" w:cs="Times New Roman"/>
          <w:color w:val="000000"/>
          <w:sz w:val="24"/>
          <w:szCs w:val="18"/>
        </w:rPr>
        <w:t xml:space="preserve"> </w:t>
      </w:r>
      <w:r w:rsidRPr="00BA2EF2">
        <w:rPr>
          <w:rStyle w:val="Bodytext11Italic"/>
          <w:rFonts w:ascii="Times New Roman" w:hAnsi="Times New Roman" w:cs="Times New Roman"/>
          <w:i w:val="0"/>
          <w:color w:val="000000"/>
          <w:sz w:val="24"/>
          <w:szCs w:val="18"/>
        </w:rPr>
        <w:t>log</w:t>
      </w:r>
      <w:r w:rsidRPr="00BA2EF2">
        <w:rPr>
          <w:rStyle w:val="Bodytext11Italic"/>
          <w:rFonts w:ascii="Times New Roman" w:hAnsi="Times New Roman" w:cs="Times New Roman"/>
          <w:i w:val="0"/>
          <w:color w:val="000000"/>
          <w:sz w:val="24"/>
          <w:szCs w:val="18"/>
          <w:vertAlign w:val="subscript"/>
        </w:rPr>
        <w:t>2</w:t>
      </w:r>
      <w:r w:rsidRPr="00BA2EF2">
        <w:rPr>
          <w:rStyle w:val="Bodytext11Italic"/>
          <w:rFonts w:ascii="Times New Roman" w:hAnsi="Times New Roman" w:cs="Times New Roman"/>
          <w:i w:val="0"/>
          <w:color w:val="000000"/>
          <w:sz w:val="24"/>
          <w:szCs w:val="18"/>
        </w:rPr>
        <w:t>(</w:t>
      </w:r>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color w:val="000000"/>
          <w:sz w:val="24"/>
          <w:szCs w:val="18"/>
          <w:vertAlign w:val="subscript"/>
        </w:rPr>
        <w:t>tx</w:t>
      </w:r>
      <w:r w:rsidRPr="00BA2EF2">
        <w:rPr>
          <w:rStyle w:val="Bodytext11Italic"/>
          <w:rFonts w:ascii="Times New Roman" w:hAnsi="Times New Roman" w:cs="Times New Roman"/>
          <w:i w:val="0"/>
          <w:color w:val="000000"/>
          <w:sz w:val="24"/>
          <w:szCs w:val="18"/>
        </w:rPr>
        <w:t>)</w:t>
      </w:r>
      <w:r w:rsidRPr="00BA2EF2">
        <w:rPr>
          <w:rStyle w:val="Bodytext110"/>
          <w:rFonts w:ascii="Times New Roman" w:hAnsi="Times New Roman" w:cs="Times New Roman"/>
          <w:color w:val="000000"/>
          <w:sz w:val="24"/>
          <w:szCs w:val="18"/>
        </w:rPr>
        <w:t xml:space="preserve"> is the number of spatial bits. Let the </w:t>
      </w:r>
      <w:r w:rsidRPr="00BA2EF2">
        <w:rPr>
          <w:rStyle w:val="Bodytext110"/>
          <w:rFonts w:ascii="Times New Roman" w:hAnsi="Times New Roman" w:cs="Times New Roman"/>
          <w:i/>
          <w:color w:val="000000"/>
          <w:sz w:val="24"/>
          <w:szCs w:val="18"/>
        </w:rPr>
        <w:t>l</w:t>
      </w:r>
      <w:r w:rsidR="00D34C7B" w:rsidRPr="00BA2EF2">
        <w:rPr>
          <w:rStyle w:val="Bodytext110"/>
          <w:rFonts w:ascii="Times New Roman" w:hAnsi="Times New Roman" w:cs="Times New Roman"/>
          <w:color w:val="000000"/>
          <w:sz w:val="24"/>
          <w:szCs w:val="18"/>
        </w:rPr>
        <w:t>th</w:t>
      </w:r>
      <w:r w:rsidRPr="00BA2EF2">
        <w:rPr>
          <w:rStyle w:val="Bodytext110"/>
          <w:rFonts w:ascii="Times New Roman" w:hAnsi="Times New Roman" w:cs="Times New Roman"/>
          <w:color w:val="000000"/>
          <w:sz w:val="24"/>
          <w:szCs w:val="18"/>
        </w:rPr>
        <w:t xml:space="preserve"> such segment be denoted by D</w:t>
      </w:r>
      <w:r w:rsidRPr="00BA2EF2">
        <w:rPr>
          <w:rStyle w:val="Bodytext110"/>
          <w:rFonts w:ascii="Times New Roman" w:hAnsi="Times New Roman" w:cs="Times New Roman"/>
          <w:color w:val="000000"/>
          <w:sz w:val="24"/>
          <w:szCs w:val="18"/>
          <w:vertAlign w:val="subscript"/>
        </w:rPr>
        <w:t>l</w:t>
      </w:r>
      <w:r w:rsidRPr="00BA2EF2">
        <w:rPr>
          <w:rStyle w:val="Bodytext110"/>
          <w:rFonts w:ascii="Times New Roman" w:hAnsi="Times New Roman" w:cs="Times New Roman"/>
          <w:color w:val="000000"/>
          <w:sz w:val="24"/>
          <w:szCs w:val="18"/>
        </w:rPr>
        <w:t xml:space="preserve">. The first </w:t>
      </w:r>
      <w:r w:rsidRPr="00BA2EF2">
        <w:rPr>
          <w:rStyle w:val="Bodytext11Italic"/>
          <w:rFonts w:ascii="Times New Roman" w:hAnsi="Times New Roman" w:cs="Times New Roman"/>
          <w:color w:val="000000"/>
          <w:sz w:val="24"/>
          <w:szCs w:val="18"/>
        </w:rPr>
        <w:t>R</w:t>
      </w:r>
      <w:r w:rsidRPr="00BA2EF2">
        <w:rPr>
          <w:rStyle w:val="Bodytext11Italic"/>
          <w:rFonts w:ascii="Times New Roman" w:hAnsi="Times New Roman" w:cs="Times New Roman"/>
          <w:i w:val="0"/>
          <w:color w:val="000000"/>
          <w:sz w:val="24"/>
          <w:szCs w:val="18"/>
          <w:vertAlign w:val="superscript"/>
        </w:rPr>
        <w:t>m</w:t>
      </w:r>
      <w:r w:rsidRPr="00BA2EF2">
        <w:rPr>
          <w:rStyle w:val="Bodytext110"/>
          <w:rFonts w:ascii="Times New Roman" w:hAnsi="Times New Roman" w:cs="Times New Roman"/>
          <w:color w:val="000000"/>
          <w:sz w:val="24"/>
          <w:szCs w:val="18"/>
        </w:rPr>
        <w:t xml:space="preserve"> bits of D</w:t>
      </w:r>
      <w:r w:rsidRPr="00BA2EF2">
        <w:rPr>
          <w:rStyle w:val="Bodytext110"/>
          <w:rFonts w:ascii="Times New Roman" w:hAnsi="Times New Roman" w:cs="Times New Roman"/>
          <w:color w:val="000000"/>
          <w:sz w:val="24"/>
          <w:szCs w:val="18"/>
          <w:vertAlign w:val="subscript"/>
        </w:rPr>
        <w:t>l</w:t>
      </w:r>
      <w:r w:rsidRPr="00BA2EF2">
        <w:rPr>
          <w:rStyle w:val="Bodytext110"/>
          <w:rFonts w:ascii="Times New Roman" w:hAnsi="Times New Roman" w:cs="Times New Roman"/>
          <w:color w:val="000000"/>
          <w:sz w:val="24"/>
          <w:szCs w:val="18"/>
        </w:rPr>
        <w:t xml:space="preserve"> are collected in a vector </w:t>
      </w:r>
      <w:r w:rsidR="008E5A60" w:rsidRPr="00BA2EF2">
        <w:rPr>
          <w:rFonts w:ascii="Times New Roman" w:hAnsi="Times New Roman" w:cs="Times New Roman"/>
          <w:position w:val="-14"/>
          <w:sz w:val="24"/>
          <w:szCs w:val="18"/>
        </w:rPr>
        <w:object w:dxaOrig="460" w:dyaOrig="440">
          <v:shape id="_x0000_i1027" type="#_x0000_t75" style="width:24pt;height:24pt" o:ole="">
            <v:imagedata r:id="rId14" o:title=""/>
          </v:shape>
          <o:OLEObject Type="Embed" ProgID="Equation.DSMT4" ShapeID="_x0000_i1027" DrawAspect="Content" ObjectID="_1464784715" r:id="rId15"/>
        </w:object>
      </w:r>
      <w:r w:rsidRPr="00BA2EF2">
        <w:rPr>
          <w:rStyle w:val="Bodytext110"/>
          <w:rFonts w:ascii="Times New Roman" w:hAnsi="Times New Roman" w:cs="Times New Roman"/>
          <w:color w:val="000000"/>
          <w:sz w:val="24"/>
          <w:szCs w:val="18"/>
        </w:rPr>
        <w:t xml:space="preserve"> are mapped by an M-</w:t>
      </w:r>
      <w:ins w:id="18" w:author="Butala, Pankil, Mukund" w:date="2014-06-20T14:09:00Z">
        <w:r w:rsidR="005B363A">
          <w:rPr>
            <w:rStyle w:val="Bodytext110"/>
            <w:rFonts w:ascii="Times New Roman" w:hAnsi="Times New Roman" w:cs="Times New Roman"/>
            <w:color w:val="000000"/>
            <w:sz w:val="24"/>
            <w:szCs w:val="18"/>
          </w:rPr>
          <w:t xml:space="preserve">ary </w:t>
        </w:r>
      </w:ins>
      <w:commentRangeStart w:id="19"/>
      <w:commentRangeStart w:id="20"/>
      <w:r w:rsidR="00F87BAC" w:rsidRPr="00BA2EF2">
        <w:rPr>
          <w:rStyle w:val="Bodytext110"/>
          <w:rFonts w:ascii="Times New Roman" w:hAnsi="Times New Roman" w:cs="Times New Roman"/>
          <w:color w:val="000000"/>
          <w:sz w:val="24"/>
          <w:szCs w:val="18"/>
        </w:rPr>
        <w:t>q</w:t>
      </w:r>
      <w:r w:rsidR="00F87BAC" w:rsidRPr="001307A7">
        <w:rPr>
          <w:rStyle w:val="Bodytext110"/>
          <w:rFonts w:ascii="Times New Roman" w:hAnsi="Times New Roman" w:cs="Times New Roman"/>
          <w:iCs/>
          <w:color w:val="000000"/>
          <w:sz w:val="24"/>
          <w:szCs w:val="18"/>
        </w:rPr>
        <w:t>uadrature amplitude modulation</w:t>
      </w:r>
      <w:r w:rsidR="00F87BAC" w:rsidRPr="00BA2EF2">
        <w:rPr>
          <w:rStyle w:val="Bodytext110"/>
          <w:rFonts w:ascii="Times New Roman" w:hAnsi="Times New Roman" w:cs="Times New Roman"/>
          <w:color w:val="000000"/>
          <w:sz w:val="24"/>
          <w:szCs w:val="18"/>
        </w:rPr>
        <w:t xml:space="preserve"> (</w:t>
      </w:r>
      <w:ins w:id="21" w:author="Butala, Pankil, Mukund" w:date="2014-06-20T14:09:00Z">
        <w:r w:rsidR="005B363A">
          <w:rPr>
            <w:rStyle w:val="Bodytext110"/>
            <w:rFonts w:ascii="Times New Roman" w:hAnsi="Times New Roman" w:cs="Times New Roman"/>
            <w:color w:val="000000"/>
            <w:sz w:val="24"/>
            <w:szCs w:val="18"/>
          </w:rPr>
          <w:t>M-</w:t>
        </w:r>
      </w:ins>
      <w:r w:rsidRPr="00BA2EF2">
        <w:rPr>
          <w:rStyle w:val="Bodytext110"/>
          <w:rFonts w:ascii="Times New Roman" w:hAnsi="Times New Roman" w:cs="Times New Roman"/>
          <w:color w:val="000000"/>
          <w:sz w:val="24"/>
          <w:szCs w:val="18"/>
        </w:rPr>
        <w:t>QAM</w:t>
      </w:r>
      <w:r w:rsidR="00F87BAC" w:rsidRPr="00BA2EF2">
        <w:rPr>
          <w:rStyle w:val="Bodytext110"/>
          <w:rFonts w:ascii="Times New Roman" w:hAnsi="Times New Roman" w:cs="Times New Roman"/>
          <w:color w:val="000000"/>
          <w:sz w:val="24"/>
          <w:szCs w:val="18"/>
        </w:rPr>
        <w:t>)</w:t>
      </w:r>
      <w:commentRangeEnd w:id="19"/>
      <w:r w:rsidR="00F87BAC" w:rsidRPr="00BA2EF2">
        <w:rPr>
          <w:rStyle w:val="CommentReference"/>
          <w:rFonts w:ascii="Courier New" w:eastAsia="Times New Roman" w:hAnsi="Courier New" w:cs="Courier New"/>
          <w:color w:val="000000"/>
          <w:sz w:val="22"/>
          <w:lang w:bidi="ar-SA"/>
        </w:rPr>
        <w:commentReference w:id="19"/>
      </w:r>
      <w:r w:rsidRPr="00BA2EF2">
        <w:rPr>
          <w:rStyle w:val="Bodytext110"/>
          <w:rFonts w:ascii="Times New Roman" w:hAnsi="Times New Roman" w:cs="Times New Roman"/>
          <w:color w:val="000000"/>
          <w:sz w:val="24"/>
          <w:szCs w:val="18"/>
        </w:rPr>
        <w:t xml:space="preserve"> </w:t>
      </w:r>
      <w:commentRangeEnd w:id="20"/>
      <w:r w:rsidR="00E536FE">
        <w:rPr>
          <w:rStyle w:val="CommentReference"/>
          <w:rFonts w:ascii="Courier New" w:eastAsia="Times New Roman" w:hAnsi="Courier New" w:cs="Courier New"/>
          <w:color w:val="000000"/>
          <w:lang w:bidi="ar-SA"/>
        </w:rPr>
        <w:commentReference w:id="20"/>
      </w:r>
      <w:r w:rsidRPr="00BA2EF2">
        <w:rPr>
          <w:rStyle w:val="Bodytext110"/>
          <w:rFonts w:ascii="Times New Roman" w:hAnsi="Times New Roman" w:cs="Times New Roman"/>
          <w:color w:val="000000"/>
          <w:sz w:val="24"/>
          <w:szCs w:val="18"/>
        </w:rPr>
        <w:t xml:space="preserve">modulator. The generated QAM symbols are then assigned to subcarriers (based on the O-OFDM signal format, </w:t>
      </w:r>
      <w:r w:rsidRPr="00BA2EF2">
        <w:rPr>
          <w:rStyle w:val="Bodytext11Italic"/>
          <w:rFonts w:ascii="Times New Roman" w:hAnsi="Times New Roman" w:cs="Times New Roman"/>
          <w:i w:val="0"/>
          <w:color w:val="000000"/>
          <w:sz w:val="24"/>
          <w:szCs w:val="18"/>
        </w:rPr>
        <w:t>i.e.</w:t>
      </w:r>
      <w:r w:rsidR="00113BCE"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DCO-OFDM or ACO-OFDM) to generate a frequency-domain O-OFDM symbol </w:t>
      </w:r>
      <w:r w:rsidR="00E43CA0" w:rsidRPr="00BA2EF2">
        <w:rPr>
          <w:rFonts w:ascii="Times New Roman" w:hAnsi="Times New Roman" w:cs="Times New Roman"/>
          <w:position w:val="-14"/>
          <w:sz w:val="24"/>
          <w:szCs w:val="18"/>
        </w:rPr>
        <w:object w:dxaOrig="380" w:dyaOrig="440">
          <v:shape id="_x0000_i1028" type="#_x0000_t75" style="width:19.5pt;height:24pt" o:ole="">
            <v:imagedata r:id="rId16" o:title=""/>
          </v:shape>
          <o:OLEObject Type="Embed" ProgID="Equation.DSMT4" ShapeID="_x0000_i1028" DrawAspect="Content" ObjectID="_1464784716" r:id="rId17"/>
        </w:object>
      </w:r>
      <w:r w:rsidRPr="00BA2EF2">
        <w:rPr>
          <w:rStyle w:val="Bodytext110"/>
          <w:rFonts w:ascii="Times New Roman" w:hAnsi="Times New Roman" w:cs="Times New Roman"/>
          <w:color w:val="000000"/>
          <w:sz w:val="24"/>
          <w:szCs w:val="18"/>
        </w:rPr>
        <w:t xml:space="preserve">of length </w:t>
      </w:r>
      <w:r w:rsidRPr="00BA2EF2">
        <w:rPr>
          <w:rStyle w:val="Bodytext110"/>
          <w:rFonts w:ascii="Times New Roman" w:hAnsi="Times New Roman" w:cs="Times New Roman"/>
          <w:i/>
          <w:color w:val="000000"/>
          <w:sz w:val="24"/>
          <w:szCs w:val="18"/>
        </w:rPr>
        <w:t>N</w:t>
      </w:r>
      <w:r w:rsidR="00D34C7B" w:rsidRPr="00BA2EF2">
        <w:rPr>
          <w:rStyle w:val="Bodytext110"/>
          <w:rFonts w:ascii="Times New Roman" w:hAnsi="Times New Roman" w:cs="Times New Roman"/>
          <w:color w:val="000000"/>
          <w:sz w:val="24"/>
          <w:szCs w:val="18"/>
          <w:vertAlign w:val="subscript"/>
        </w:rPr>
        <w:t>sc</w:t>
      </w:r>
      <w:r w:rsidRPr="00BA2EF2">
        <w:rPr>
          <w:rStyle w:val="Bodytext110"/>
          <w:rFonts w:ascii="Times New Roman" w:hAnsi="Times New Roman" w:cs="Times New Roman"/>
          <w:color w:val="000000"/>
          <w:sz w:val="24"/>
          <w:szCs w:val="18"/>
        </w:rPr>
        <w:t xml:space="preserve">. An IFFT operation is applied on </w:t>
      </w:r>
      <w:r w:rsidR="00E56F8B" w:rsidRPr="00BA2EF2">
        <w:rPr>
          <w:rFonts w:ascii="Times New Roman" w:hAnsi="Times New Roman" w:cs="Times New Roman"/>
          <w:position w:val="-14"/>
          <w:sz w:val="24"/>
          <w:szCs w:val="18"/>
        </w:rPr>
        <w:object w:dxaOrig="380" w:dyaOrig="440">
          <v:shape id="_x0000_i1029" type="#_x0000_t75" style="width:19.5pt;height:24pt" o:ole="">
            <v:imagedata r:id="rId18" o:title=""/>
          </v:shape>
          <o:OLEObject Type="Embed" ProgID="Equation.DSMT4" ShapeID="_x0000_i1029" DrawAspect="Content" ObjectID="_1464784717" r:id="rId19"/>
        </w:object>
      </w:r>
      <w:r w:rsidRPr="00BA2EF2">
        <w:rPr>
          <w:rStyle w:val="Bodytext110"/>
          <w:rFonts w:ascii="Times New Roman" w:hAnsi="Times New Roman" w:cs="Times New Roman"/>
          <w:color w:val="000000"/>
          <w:sz w:val="24"/>
          <w:szCs w:val="18"/>
        </w:rPr>
        <w:t xml:space="preserve">to produce a real-valued bipolar time-domain O-OFDM symbol </w:t>
      </w:r>
      <w:r w:rsidR="005A39DC" w:rsidRPr="00BA2EF2">
        <w:rPr>
          <w:rFonts w:ascii="Times New Roman" w:hAnsi="Times New Roman" w:cs="Times New Roman"/>
          <w:position w:val="-14"/>
          <w:sz w:val="24"/>
          <w:szCs w:val="18"/>
        </w:rPr>
        <w:object w:dxaOrig="340" w:dyaOrig="440">
          <v:shape id="_x0000_i1030" type="#_x0000_t75" style="width:14.25pt;height:24pt" o:ole="">
            <v:imagedata r:id="rId20" o:title=""/>
          </v:shape>
          <o:OLEObject Type="Embed" ProgID="Equation.DSMT4" ShapeID="_x0000_i1030" DrawAspect="Content" ObjectID="_1464784718" r:id="rId21"/>
        </w:object>
      </w:r>
      <w:r w:rsidRPr="00BA2EF2">
        <w:rPr>
          <w:rStyle w:val="Bodytext110"/>
          <w:rFonts w:ascii="Times New Roman" w:hAnsi="Times New Roman" w:cs="Times New Roman"/>
          <w:color w:val="000000"/>
          <w:sz w:val="24"/>
          <w:szCs w:val="18"/>
        </w:rPr>
        <w:t xml:space="preserve"> of the same length </w:t>
      </w:r>
      <w:r w:rsidRPr="00BA2EF2">
        <w:rPr>
          <w:rStyle w:val="Bodytext110"/>
          <w:rFonts w:ascii="Times New Roman" w:hAnsi="Times New Roman" w:cs="Times New Roman"/>
          <w:i/>
          <w:color w:val="000000"/>
          <w:sz w:val="24"/>
          <w:szCs w:val="18"/>
        </w:rPr>
        <w:t>N</w:t>
      </w:r>
      <w:r w:rsidR="00D34C7B" w:rsidRPr="00BA2EF2">
        <w:rPr>
          <w:rStyle w:val="Bodytext110"/>
          <w:rFonts w:ascii="Times New Roman" w:hAnsi="Times New Roman" w:cs="Times New Roman"/>
          <w:color w:val="000000"/>
          <w:sz w:val="24"/>
          <w:szCs w:val="18"/>
          <w:vertAlign w:val="subscript"/>
        </w:rPr>
        <w:t>sc</w:t>
      </w:r>
      <w:r w:rsidRPr="00BA2EF2">
        <w:rPr>
          <w:rStyle w:val="Bodytext110"/>
          <w:rFonts w:ascii="Times New Roman" w:hAnsi="Times New Roman" w:cs="Times New Roman"/>
          <w:color w:val="000000"/>
          <w:sz w:val="24"/>
          <w:szCs w:val="18"/>
        </w:rPr>
        <w:t xml:space="preserve">. The latter </w:t>
      </w:r>
      <w:r w:rsidRPr="00BA2EF2">
        <w:rPr>
          <w:rStyle w:val="Bodytext110"/>
          <w:rFonts w:ascii="Times New Roman" w:hAnsi="Times New Roman" w:cs="Times New Roman"/>
          <w:i/>
          <w:color w:val="000000"/>
          <w:sz w:val="24"/>
          <w:szCs w:val="18"/>
        </w:rPr>
        <w:t>R</w:t>
      </w:r>
      <w:r w:rsidR="00D34C7B" w:rsidRPr="00BA2EF2">
        <w:rPr>
          <w:rStyle w:val="Bodytext110"/>
          <w:rFonts w:ascii="Times New Roman" w:hAnsi="Times New Roman" w:cs="Times New Roman"/>
          <w:color w:val="000000"/>
          <w:sz w:val="24"/>
          <w:szCs w:val="18"/>
          <w:vertAlign w:val="superscript"/>
        </w:rPr>
        <w:t>s</w:t>
      </w:r>
      <w:r w:rsidRPr="00BA2EF2">
        <w:rPr>
          <w:rStyle w:val="Bodytext110"/>
          <w:rFonts w:ascii="Times New Roman" w:hAnsi="Times New Roman" w:cs="Times New Roman"/>
          <w:color w:val="000000"/>
          <w:sz w:val="24"/>
          <w:szCs w:val="18"/>
        </w:rPr>
        <w:t xml:space="preserve"> bits of D</w:t>
      </w:r>
      <w:r w:rsidRPr="00BA2EF2">
        <w:rPr>
          <w:rStyle w:val="Bodytext110"/>
          <w:rFonts w:ascii="Times New Roman" w:hAnsi="Times New Roman" w:cs="Times New Roman"/>
          <w:i/>
          <w:color w:val="000000"/>
          <w:sz w:val="24"/>
          <w:szCs w:val="18"/>
          <w:vertAlign w:val="subscript"/>
        </w:rPr>
        <w:t>l</w:t>
      </w:r>
      <w:r w:rsidRPr="00BA2EF2">
        <w:rPr>
          <w:rStyle w:val="Bodytext110"/>
          <w:rFonts w:ascii="Times New Roman" w:hAnsi="Times New Roman" w:cs="Times New Roman"/>
          <w:color w:val="000000"/>
          <w:sz w:val="24"/>
          <w:szCs w:val="18"/>
        </w:rPr>
        <w:t xml:space="preserve"> are collected in a vector </w:t>
      </w:r>
      <w:r w:rsidR="00DA3670" w:rsidRPr="00BA2EF2">
        <w:rPr>
          <w:rFonts w:ascii="Times New Roman" w:hAnsi="Times New Roman" w:cs="Times New Roman"/>
          <w:position w:val="-14"/>
          <w:sz w:val="24"/>
          <w:szCs w:val="18"/>
        </w:rPr>
        <w:object w:dxaOrig="440" w:dyaOrig="440">
          <v:shape id="_x0000_i1031" type="#_x0000_t75" style="width:24pt;height:24pt" o:ole="">
            <v:imagedata r:id="rId22" o:title=""/>
          </v:shape>
          <o:OLEObject Type="Embed" ProgID="Equation.DSMT4" ShapeID="_x0000_i1031" DrawAspect="Content" ObjectID="_1464784719" r:id="rId23"/>
        </w:object>
      </w:r>
      <w:r w:rsidRPr="00BA2EF2">
        <w:rPr>
          <w:rStyle w:val="Bodytext110"/>
          <w:rFonts w:ascii="Times New Roman" w:hAnsi="Times New Roman" w:cs="Times New Roman"/>
          <w:color w:val="000000"/>
          <w:sz w:val="24"/>
          <w:szCs w:val="18"/>
        </w:rPr>
        <w:t xml:space="preserve">and are mapped to </w:t>
      </w:r>
      <w:r w:rsidRPr="00BA2EF2">
        <w:rPr>
          <w:rStyle w:val="Bodytext110"/>
          <w:rFonts w:ascii="Times New Roman" w:hAnsi="Times New Roman" w:cs="Times New Roman"/>
          <w:i/>
          <w:color w:val="000000"/>
          <w:sz w:val="24"/>
          <w:szCs w:val="18"/>
        </w:rPr>
        <w:t>N</w:t>
      </w:r>
      <w:r w:rsidR="00D34C7B" w:rsidRPr="00BA2EF2">
        <w:rPr>
          <w:rStyle w:val="Bodytext110"/>
          <w:rFonts w:ascii="Times New Roman" w:hAnsi="Times New Roman" w:cs="Times New Roman"/>
          <w:color w:val="000000"/>
          <w:sz w:val="24"/>
          <w:szCs w:val="18"/>
          <w:vertAlign w:val="subscript"/>
        </w:rPr>
        <w:t>sc</w:t>
      </w:r>
      <w:r w:rsidRPr="00BA2EF2">
        <w:rPr>
          <w:rStyle w:val="Bodytext110"/>
          <w:rFonts w:ascii="Times New Roman" w:hAnsi="Times New Roman" w:cs="Times New Roman"/>
          <w:color w:val="000000"/>
          <w:sz w:val="24"/>
          <w:szCs w:val="18"/>
        </w:rPr>
        <w:t xml:space="preserve"> length transmitter index vector denoted by </w:t>
      </w:r>
      <w:r w:rsidR="00634569" w:rsidRPr="00BA2EF2">
        <w:rPr>
          <w:rFonts w:ascii="Times New Roman" w:hAnsi="Times New Roman" w:cs="Times New Roman"/>
          <w:position w:val="-14"/>
          <w:sz w:val="24"/>
          <w:szCs w:val="18"/>
        </w:rPr>
        <w:object w:dxaOrig="420" w:dyaOrig="440">
          <v:shape id="_x0000_i1032" type="#_x0000_t75" style="width:19.5pt;height:24pt" o:ole="">
            <v:imagedata r:id="rId24" o:title=""/>
          </v:shape>
          <o:OLEObject Type="Embed" ProgID="Equation.DSMT4" ShapeID="_x0000_i1032" DrawAspect="Content" ObjectID="_1464784720" r:id="rId25"/>
        </w:object>
      </w:r>
      <w:r w:rsidRPr="00BA2EF2">
        <w:rPr>
          <w:rStyle w:val="Bodytext110"/>
          <w:rFonts w:ascii="Times New Roman" w:hAnsi="Times New Roman" w:cs="Times New Roman"/>
          <w:color w:val="000000"/>
          <w:sz w:val="24"/>
          <w:szCs w:val="18"/>
        </w:rPr>
        <w:t xml:space="preserve">. Let </w:t>
      </w:r>
      <w:r w:rsidR="00006AC7" w:rsidRPr="00BA2EF2">
        <w:rPr>
          <w:rFonts w:ascii="Times New Roman" w:hAnsi="Times New Roman" w:cs="Times New Roman"/>
          <w:position w:val="-14"/>
          <w:sz w:val="24"/>
          <w:szCs w:val="18"/>
        </w:rPr>
        <w:object w:dxaOrig="400" w:dyaOrig="440">
          <v:shape id="_x0000_i1033" type="#_x0000_t75" style="width:19.5pt;height:24pt" o:ole="">
            <v:imagedata r:id="rId26" o:title=""/>
          </v:shape>
          <o:OLEObject Type="Embed" ProgID="Equation.DSMT4" ShapeID="_x0000_i1033" DrawAspect="Content" ObjectID="_1464784721" r:id="rId27"/>
        </w:object>
      </w:r>
      <w:r w:rsidRPr="00BA2EF2">
        <w:rPr>
          <w:rStyle w:val="Bodytext110"/>
          <w:rFonts w:ascii="Times New Roman" w:hAnsi="Times New Roman" w:cs="Times New Roman"/>
          <w:color w:val="000000"/>
          <w:sz w:val="24"/>
          <w:szCs w:val="18"/>
        </w:rPr>
        <w:t xml:space="preserve"> denote the real unipolar baseband signal after biasing and/or clipping, and 0 </w:t>
      </w:r>
      <m:oMath>
        <m:r>
          <w:rPr>
            <w:rStyle w:val="Bodytext110"/>
            <w:rFonts w:ascii="Cambria Math" w:hAnsi="Times New Roman" w:cs="Times New Roman"/>
            <w:color w:val="000000"/>
            <w:sz w:val="24"/>
            <w:szCs w:val="18"/>
          </w:rPr>
          <m:t>≤</m:t>
        </m:r>
      </m:oMath>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color w:val="000000"/>
          <w:sz w:val="24"/>
          <w:szCs w:val="18"/>
          <w:vertAlign w:val="subscript"/>
        </w:rPr>
        <w:t>l</w:t>
      </w:r>
      <m:oMath>
        <m:r>
          <w:rPr>
            <w:rStyle w:val="Bodytext110"/>
            <w:rFonts w:ascii="Cambria Math" w:hAnsi="Times New Roman" w:cs="Times New Roman"/>
            <w:color w:val="000000"/>
            <w:sz w:val="24"/>
            <w:szCs w:val="18"/>
          </w:rPr>
          <m:t>≤</m:t>
        </m:r>
      </m:oMath>
      <w:r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i/>
          <w:color w:val="000000"/>
          <w:sz w:val="24"/>
          <w:szCs w:val="18"/>
        </w:rPr>
        <w:t>N</w:t>
      </w:r>
      <w:r w:rsidR="00D34C7B" w:rsidRPr="00BA2EF2">
        <w:rPr>
          <w:rStyle w:val="Bodytext110"/>
          <w:rFonts w:ascii="Times New Roman" w:hAnsi="Times New Roman" w:cs="Times New Roman"/>
          <w:color w:val="000000"/>
          <w:sz w:val="24"/>
          <w:szCs w:val="18"/>
          <w:vertAlign w:val="subscript"/>
        </w:rPr>
        <w:t>sc</w:t>
      </w:r>
      <w:r w:rsidR="00EB2E72" w:rsidRPr="00BA2EF2">
        <w:rPr>
          <w:rStyle w:val="Bodytext110"/>
          <w:rFonts w:ascii="Times New Roman" w:hAnsi="Times New Roman" w:cs="Times New Roman"/>
          <w:color w:val="000000"/>
          <w:sz w:val="24"/>
          <w:szCs w:val="18"/>
        </w:rPr>
        <w:t xml:space="preserve"> </w:t>
      </w:r>
      <w:r w:rsidR="00B31358"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1) indicate the relative time index for the next SIS-OFDM symbol to be transmitted. At each time instance, an O-OFDM signal value from </w:t>
      </w:r>
      <w:r w:rsidR="008020E6" w:rsidRPr="00BA2EF2">
        <w:rPr>
          <w:rFonts w:ascii="Times New Roman" w:hAnsi="Times New Roman" w:cs="Times New Roman"/>
          <w:position w:val="-14"/>
          <w:sz w:val="24"/>
          <w:szCs w:val="18"/>
        </w:rPr>
        <w:object w:dxaOrig="400" w:dyaOrig="440">
          <v:shape id="_x0000_i1034" type="#_x0000_t75" style="width:19.5pt;height:24pt" o:ole="">
            <v:imagedata r:id="rId28" o:title=""/>
          </v:shape>
          <o:OLEObject Type="Embed" ProgID="Equation.DSMT4" ShapeID="_x0000_i1034" DrawAspect="Content" ObjectID="_1464784722" r:id="rId29"/>
        </w:object>
      </w:r>
      <w:r w:rsidRPr="00BA2EF2">
        <w:rPr>
          <w:rStyle w:val="Bodytext110"/>
          <w:rFonts w:ascii="Times New Roman" w:hAnsi="Times New Roman" w:cs="Times New Roman"/>
          <w:color w:val="000000"/>
          <w:sz w:val="24"/>
          <w:szCs w:val="18"/>
        </w:rPr>
        <w:t xml:space="preserve"> is transmitted from a luminaire indexed by </w:t>
      </w:r>
      <w:r w:rsidR="003211E8" w:rsidRPr="00BA2EF2">
        <w:rPr>
          <w:rFonts w:ascii="Times New Roman" w:hAnsi="Times New Roman" w:cs="Times New Roman"/>
          <w:position w:val="-14"/>
          <w:sz w:val="24"/>
          <w:szCs w:val="18"/>
        </w:rPr>
        <w:object w:dxaOrig="420" w:dyaOrig="440">
          <v:shape id="_x0000_i1035" type="#_x0000_t75" style="width:19.5pt;height:24pt" o:ole="">
            <v:imagedata r:id="rId30" o:title=""/>
          </v:shape>
          <o:OLEObject Type="Embed" ProgID="Equation.DSMT4" ShapeID="_x0000_i1035" DrawAspect="Content" ObjectID="_1464784723" r:id="rId31"/>
        </w:object>
      </w:r>
      <w:r w:rsidRPr="00BA2EF2">
        <w:rPr>
          <w:rStyle w:val="Bodytext110"/>
          <w:rFonts w:ascii="Times New Roman" w:hAnsi="Times New Roman" w:cs="Times New Roman"/>
          <w:color w:val="000000"/>
          <w:sz w:val="24"/>
          <w:szCs w:val="18"/>
        </w:rPr>
        <w:t xml:space="preserve">. Let </w:t>
      </w:r>
      <w:r w:rsidRPr="00BA2EF2">
        <w:rPr>
          <w:rStyle w:val="Bodytext11Italic"/>
          <w:rFonts w:ascii="Times New Roman" w:hAnsi="Times New Roman" w:cs="Times New Roman"/>
          <w:color w:val="000000"/>
          <w:sz w:val="24"/>
          <w:szCs w:val="18"/>
        </w:rPr>
        <w:t>X</w:t>
      </w:r>
      <w:r w:rsidRPr="00BA2EF2">
        <w:rPr>
          <w:rStyle w:val="Bodytext11Italic"/>
          <w:rFonts w:ascii="Times New Roman" w:hAnsi="Times New Roman" w:cs="Times New Roman"/>
          <w:color w:val="000000"/>
          <w:sz w:val="24"/>
          <w:szCs w:val="18"/>
          <w:vertAlign w:val="subscript"/>
        </w:rPr>
        <w:t>nl</w:t>
      </w:r>
      <w:r w:rsidRPr="00BA2EF2">
        <w:rPr>
          <w:rStyle w:val="Bodytext110"/>
          <w:rFonts w:ascii="Times New Roman" w:hAnsi="Times New Roman" w:cs="Times New Roman"/>
          <w:color w:val="000000"/>
          <w:sz w:val="24"/>
          <w:szCs w:val="18"/>
        </w:rPr>
        <w:t xml:space="preserve"> be this </w:t>
      </w:r>
      <w:r w:rsidRPr="00BA2EF2">
        <w:rPr>
          <w:rStyle w:val="Bodytext110"/>
          <w:rFonts w:ascii="Times New Roman" w:hAnsi="Times New Roman" w:cs="Times New Roman"/>
          <w:i/>
          <w:color w:val="000000"/>
          <w:sz w:val="24"/>
          <w:szCs w:val="18"/>
        </w:rPr>
        <w:t>N</w:t>
      </w:r>
      <w:r w:rsidRPr="00BA2EF2">
        <w:rPr>
          <w:rStyle w:val="Bodytext110"/>
          <w:rFonts w:ascii="Times New Roman" w:hAnsi="Times New Roman" w:cs="Times New Roman"/>
          <w:i/>
          <w:color w:val="000000"/>
          <w:sz w:val="24"/>
          <w:szCs w:val="18"/>
          <w:vertAlign w:val="subscript"/>
        </w:rPr>
        <w:t>tx</w:t>
      </w:r>
      <w:r w:rsidRPr="00BA2EF2">
        <w:rPr>
          <w:rStyle w:val="Bodytext110"/>
          <w:rFonts w:ascii="Times New Roman" w:hAnsi="Times New Roman" w:cs="Times New Roman"/>
          <w:color w:val="000000"/>
          <w:sz w:val="24"/>
          <w:szCs w:val="18"/>
        </w:rPr>
        <w:t xml:space="preserve"> length transmission vector at time instant </w:t>
      </w:r>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color w:val="000000"/>
          <w:sz w:val="24"/>
          <w:szCs w:val="18"/>
          <w:vertAlign w:val="subscript"/>
        </w:rPr>
        <w:t>l</w:t>
      </w:r>
      <w:r w:rsidRPr="00BA2EF2">
        <w:rPr>
          <w:rStyle w:val="Bodytext11Italic"/>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Thus the </w:t>
      </w:r>
      <w:r w:rsidRPr="00BA2EF2">
        <w:rPr>
          <w:rStyle w:val="Bodytext110"/>
          <w:rFonts w:ascii="Times New Roman" w:hAnsi="Times New Roman" w:cs="Times New Roman"/>
          <w:i/>
          <w:color w:val="000000"/>
          <w:sz w:val="24"/>
          <w:szCs w:val="18"/>
        </w:rPr>
        <w:t>j</w:t>
      </w:r>
      <w:r w:rsidR="00D34C7B" w:rsidRPr="00BA2EF2">
        <w:rPr>
          <w:rStyle w:val="Bodytext110"/>
          <w:rFonts w:ascii="Times New Roman" w:hAnsi="Times New Roman" w:cs="Times New Roman"/>
          <w:color w:val="000000"/>
          <w:sz w:val="24"/>
          <w:szCs w:val="18"/>
        </w:rPr>
        <w:t>th</w:t>
      </w:r>
      <w:r w:rsidRPr="00BA2EF2">
        <w:rPr>
          <w:rStyle w:val="Bodytext110"/>
          <w:rFonts w:ascii="Times New Roman" w:hAnsi="Times New Roman" w:cs="Times New Roman"/>
          <w:color w:val="000000"/>
          <w:sz w:val="24"/>
          <w:szCs w:val="18"/>
        </w:rPr>
        <w:t xml:space="preserve"> element of this vector is then given by</w:t>
      </w:r>
    </w:p>
    <w:p w:rsidR="00052C30" w:rsidRPr="00BA2EF2" w:rsidRDefault="00966220" w:rsidP="005F2DD6">
      <w:pPr>
        <w:widowControl/>
        <w:spacing w:after="200" w:line="276" w:lineRule="auto"/>
        <w:ind w:firstLine="1418"/>
        <w:rPr>
          <w:rFonts w:ascii="Times New Roman" w:eastAsiaTheme="minorHAnsi" w:hAnsi="Times New Roman" w:cs="Times New Roman"/>
          <w:color w:val="auto"/>
          <w:szCs w:val="18"/>
          <w:lang w:bidi="th-TH"/>
        </w:rPr>
      </w:pPr>
      <w:r w:rsidRPr="00BA2EF2">
        <w:rPr>
          <w:rFonts w:ascii="Times New Roman" w:hAnsi="Times New Roman" w:cs="Times New Roman"/>
          <w:position w:val="-32"/>
          <w:szCs w:val="18"/>
        </w:rPr>
        <w:object w:dxaOrig="2940" w:dyaOrig="760">
          <v:shape id="_x0000_i1036" type="#_x0000_t75" style="width:158.3pt;height:38.25pt" o:ole="">
            <v:imagedata r:id="rId32" o:title=""/>
          </v:shape>
          <o:OLEObject Type="Embed" ProgID="Equation.DSMT4" ShapeID="_x0000_i1036" DrawAspect="Content" ObjectID="_1464784724" r:id="rId33"/>
        </w:object>
      </w:r>
      <w:r w:rsidR="00EB2E72" w:rsidRPr="00BA2EF2">
        <w:rPr>
          <w:rFonts w:ascii="Times New Roman" w:hAnsi="Times New Roman" w:cs="Times New Roman"/>
          <w:position w:val="-32"/>
          <w:szCs w:val="18"/>
        </w:rPr>
        <w:t>.</w:t>
      </w:r>
    </w:p>
    <w:p w:rsidR="00DB5BC1" w:rsidRPr="00BA2EF2" w:rsidRDefault="00DB5BC1" w:rsidP="00DB5BC1">
      <w:pPr>
        <w:pStyle w:val="Bodytext111"/>
        <w:shd w:val="clear" w:color="auto" w:fill="auto"/>
        <w:spacing w:before="0" w:after="0"/>
        <w:ind w:right="20" w:firstLine="240"/>
        <w:rPr>
          <w:rFonts w:ascii="Times New Roman" w:hAnsi="Times New Roman" w:cs="Times New Roman"/>
          <w:color w:val="000000"/>
          <w:sz w:val="24"/>
          <w:szCs w:val="18"/>
        </w:rPr>
      </w:pPr>
      <w:r w:rsidRPr="00BA2EF2">
        <w:rPr>
          <w:rStyle w:val="Bodytext110"/>
          <w:rFonts w:ascii="Times New Roman" w:hAnsi="Times New Roman" w:cs="Times New Roman"/>
          <w:color w:val="000000"/>
          <w:sz w:val="24"/>
          <w:szCs w:val="18"/>
        </w:rPr>
        <w:t xml:space="preserve">The SIS-OFDM symbol and transmit vector generation is explained using the following example which considers ACO-OFDM with </w:t>
      </w:r>
      <w:r w:rsidRPr="00BA2EF2">
        <w:rPr>
          <w:rStyle w:val="Bodytext11Italic"/>
          <w:rFonts w:ascii="Times New Roman" w:hAnsi="Times New Roman" w:cs="Times New Roman"/>
          <w:color w:val="000000"/>
          <w:sz w:val="24"/>
          <w:szCs w:val="18"/>
        </w:rPr>
        <w:t>N</w:t>
      </w:r>
      <w:r w:rsidRPr="00BA2EF2">
        <w:rPr>
          <w:rStyle w:val="Bodytext110"/>
          <w:rFonts w:ascii="Times New Roman" w:hAnsi="Times New Roman" w:cs="Times New Roman"/>
          <w:color w:val="000000"/>
          <w:sz w:val="24"/>
          <w:szCs w:val="18"/>
          <w:vertAlign w:val="subscript"/>
        </w:rPr>
        <w:t>sc</w:t>
      </w:r>
      <w:r w:rsidRPr="00BA2EF2">
        <w:rPr>
          <w:rStyle w:val="Bodytext110"/>
          <w:rFonts w:ascii="Times New Roman" w:hAnsi="Times New Roman" w:cs="Times New Roman"/>
          <w:color w:val="000000"/>
          <w:sz w:val="24"/>
          <w:szCs w:val="18"/>
        </w:rPr>
        <w:t xml:space="preserve"> = 8, 4-QAM subcarrier modulation and</w:t>
      </w:r>
      <w:r w:rsidR="00EB2E72"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i/>
          <w:color w:val="000000"/>
          <w:sz w:val="24"/>
          <w:szCs w:val="18"/>
        </w:rPr>
        <w:t>N</w:t>
      </w:r>
      <w:r w:rsidRPr="00BA2EF2">
        <w:rPr>
          <w:rStyle w:val="Bodytext110"/>
          <w:rFonts w:ascii="Times New Roman" w:hAnsi="Times New Roman" w:cs="Times New Roman"/>
          <w:i/>
          <w:color w:val="000000"/>
          <w:sz w:val="24"/>
          <w:szCs w:val="18"/>
          <w:vertAlign w:val="subscript"/>
        </w:rPr>
        <w:t>tx</w:t>
      </w:r>
      <w:r w:rsidRPr="00BA2EF2">
        <w:rPr>
          <w:rStyle w:val="Bodytext110"/>
          <w:rFonts w:ascii="Times New Roman" w:hAnsi="Times New Roman" w:cs="Times New Roman"/>
          <w:color w:val="000000"/>
          <w:sz w:val="24"/>
          <w:szCs w:val="18"/>
        </w:rPr>
        <w:t xml:space="preserve"> = 2. Here, </w:t>
      </w:r>
      <w:r w:rsidRPr="00BA2EF2">
        <w:rPr>
          <w:rStyle w:val="Bodytext11Italic"/>
          <w:rFonts w:ascii="Times New Roman" w:hAnsi="Times New Roman" w:cs="Times New Roman"/>
          <w:color w:val="000000"/>
          <w:sz w:val="24"/>
          <w:szCs w:val="18"/>
        </w:rPr>
        <w:t>R</w:t>
      </w:r>
      <w:r w:rsidRPr="00BA2EF2">
        <w:rPr>
          <w:rStyle w:val="Bodytext11Italic"/>
          <w:rFonts w:ascii="Times New Roman" w:hAnsi="Times New Roman" w:cs="Times New Roman"/>
          <w:i w:val="0"/>
          <w:color w:val="000000"/>
          <w:sz w:val="24"/>
          <w:szCs w:val="18"/>
          <w:vertAlign w:val="superscript"/>
        </w:rPr>
        <w:t>m</w:t>
      </w:r>
      <w:r w:rsidRPr="00BA2EF2">
        <w:rPr>
          <w:rStyle w:val="Bodytext110"/>
          <w:rFonts w:ascii="Times New Roman" w:hAnsi="Times New Roman" w:cs="Times New Roman"/>
          <w:color w:val="000000"/>
          <w:sz w:val="24"/>
          <w:szCs w:val="18"/>
        </w:rPr>
        <w:t xml:space="preserve"> = 4 and </w:t>
      </w:r>
      <w:r w:rsidRPr="00BA2EF2">
        <w:rPr>
          <w:rStyle w:val="Bodytext110"/>
          <w:rFonts w:ascii="Times New Roman" w:hAnsi="Times New Roman" w:cs="Times New Roman"/>
          <w:i/>
          <w:color w:val="000000"/>
          <w:sz w:val="24"/>
          <w:szCs w:val="18"/>
        </w:rPr>
        <w:t>R</w:t>
      </w:r>
      <w:r w:rsidR="00D34C7B" w:rsidRPr="00BA2EF2">
        <w:rPr>
          <w:rStyle w:val="Bodytext110"/>
          <w:rFonts w:ascii="Times New Roman" w:hAnsi="Times New Roman" w:cs="Times New Roman"/>
          <w:color w:val="000000"/>
          <w:sz w:val="24"/>
          <w:szCs w:val="18"/>
          <w:vertAlign w:val="superscript"/>
        </w:rPr>
        <w:t>s</w:t>
      </w:r>
      <w:r w:rsidRPr="00BA2EF2">
        <w:rPr>
          <w:rStyle w:val="Bodytext110"/>
          <w:rFonts w:ascii="Times New Roman" w:hAnsi="Times New Roman" w:cs="Times New Roman"/>
          <w:color w:val="000000"/>
          <w:sz w:val="24"/>
          <w:szCs w:val="18"/>
        </w:rPr>
        <w:t xml:space="preserve"> = 8, </w:t>
      </w:r>
      <w:r w:rsidR="00EB2E72" w:rsidRPr="00BA2EF2">
        <w:rPr>
          <w:rStyle w:val="Bodytext110"/>
          <w:rFonts w:ascii="Times New Roman" w:hAnsi="Times New Roman" w:cs="Times New Roman"/>
          <w:color w:val="000000"/>
          <w:sz w:val="24"/>
          <w:szCs w:val="18"/>
        </w:rPr>
        <w:t>that is,</w:t>
      </w:r>
      <w:r w:rsidRPr="00BA2EF2">
        <w:rPr>
          <w:rStyle w:val="Bodytext11Italic"/>
          <w:rFonts w:ascii="Times New Roman" w:hAnsi="Times New Roman" w:cs="Times New Roman"/>
          <w:color w:val="000000"/>
          <w:sz w:val="24"/>
          <w:szCs w:val="18"/>
        </w:rPr>
        <w:t xml:space="preserve"> R</w:t>
      </w:r>
      <w:r w:rsidRPr="00BA2EF2">
        <w:rPr>
          <w:rStyle w:val="Bodytext11Italic"/>
          <w:rFonts w:ascii="Times New Roman" w:hAnsi="Times New Roman" w:cs="Times New Roman"/>
          <w:i w:val="0"/>
          <w:color w:val="000000"/>
          <w:sz w:val="24"/>
          <w:szCs w:val="18"/>
          <w:vertAlign w:val="superscript"/>
        </w:rPr>
        <w:t>ms</w:t>
      </w:r>
      <w:r w:rsidRPr="00BA2EF2">
        <w:rPr>
          <w:rStyle w:val="Bodytext110"/>
          <w:rFonts w:ascii="Times New Roman" w:hAnsi="Times New Roman" w:cs="Times New Roman"/>
          <w:color w:val="000000"/>
          <w:sz w:val="24"/>
          <w:szCs w:val="18"/>
        </w:rPr>
        <w:t xml:space="preserve"> = 4 + 8 = 12 bits per SIS-OFDM symbol. The assumed bits forming one SIS-OFDM symbol D</w:t>
      </w:r>
      <w:r w:rsidRPr="00BA2EF2">
        <w:rPr>
          <w:rStyle w:val="Bodytext110"/>
          <w:rFonts w:ascii="Times New Roman" w:hAnsi="Times New Roman" w:cs="Times New Roman"/>
          <w:i/>
          <w:color w:val="000000"/>
          <w:sz w:val="24"/>
          <w:szCs w:val="18"/>
          <w:vertAlign w:val="subscript"/>
        </w:rPr>
        <w:t>l</w:t>
      </w:r>
      <w:r w:rsidRPr="00BA2EF2">
        <w:rPr>
          <w:rStyle w:val="Bodytext110"/>
          <w:rFonts w:ascii="Times New Roman" w:hAnsi="Times New Roman" w:cs="Times New Roman"/>
          <w:color w:val="000000"/>
          <w:sz w:val="24"/>
          <w:szCs w:val="18"/>
        </w:rPr>
        <w:t xml:space="preserve"> are shown in Table 1. Table 2 then </w:t>
      </w:r>
      <w:r w:rsidR="00EB2E72" w:rsidRPr="00BA2EF2">
        <w:rPr>
          <w:rStyle w:val="Bodytext110"/>
          <w:rFonts w:ascii="Times New Roman" w:hAnsi="Times New Roman" w:cs="Times New Roman"/>
          <w:color w:val="000000"/>
          <w:sz w:val="24"/>
          <w:szCs w:val="18"/>
        </w:rPr>
        <w:t xml:space="preserve">lists </w:t>
      </w:r>
      <w:r w:rsidRPr="00BA2EF2">
        <w:rPr>
          <w:rStyle w:val="Bodytext110"/>
          <w:rFonts w:ascii="Times New Roman" w:hAnsi="Times New Roman" w:cs="Times New Roman"/>
          <w:color w:val="000000"/>
          <w:sz w:val="24"/>
          <w:szCs w:val="18"/>
        </w:rPr>
        <w:t xml:space="preserve">the data to subcarrier and transmitter index assignments. In this example, the transmitters would jointly transmit vector </w:t>
      </w:r>
      <w:r w:rsidR="004932F2" w:rsidRPr="00BA2EF2">
        <w:rPr>
          <w:rFonts w:ascii="Times New Roman" w:hAnsi="Times New Roman" w:cs="Times New Roman"/>
          <w:position w:val="-12"/>
          <w:sz w:val="24"/>
          <w:szCs w:val="18"/>
        </w:rPr>
        <w:object w:dxaOrig="1300" w:dyaOrig="460">
          <v:shape id="_x0000_i1037" type="#_x0000_t75" style="width:67.45pt;height:24pt" o:ole="">
            <v:imagedata r:id="rId34" o:title=""/>
          </v:shape>
          <o:OLEObject Type="Embed" ProgID="Equation.DSMT4" ShapeID="_x0000_i1037" DrawAspect="Content" ObjectID="_1464784725" r:id="rId35"/>
        </w:object>
      </w:r>
      <w:r w:rsidRPr="00BA2EF2">
        <w:rPr>
          <w:rStyle w:val="Bodytext110"/>
          <w:rFonts w:ascii="Times New Roman" w:hAnsi="Times New Roman" w:cs="Times New Roman"/>
          <w:color w:val="000000"/>
          <w:sz w:val="24"/>
          <w:szCs w:val="18"/>
        </w:rPr>
        <w:t xml:space="preserve"> at relative time index </w:t>
      </w:r>
      <w:r w:rsidRPr="00BA2EF2">
        <w:rPr>
          <w:rStyle w:val="Bodytext110"/>
          <w:rFonts w:ascii="Times New Roman" w:hAnsi="Times New Roman" w:cs="Times New Roman"/>
          <w:i/>
          <w:color w:val="000000"/>
          <w:sz w:val="24"/>
          <w:szCs w:val="18"/>
        </w:rPr>
        <w:t>n</w:t>
      </w:r>
      <w:r w:rsidRPr="00BA2EF2">
        <w:rPr>
          <w:rStyle w:val="Bodytext110"/>
          <w:rFonts w:ascii="Times New Roman" w:hAnsi="Times New Roman" w:cs="Times New Roman"/>
          <w:i/>
          <w:color w:val="000000"/>
          <w:sz w:val="24"/>
          <w:szCs w:val="18"/>
          <w:vertAlign w:val="subscript"/>
        </w:rPr>
        <w:t>l</w:t>
      </w:r>
      <w:r w:rsidRPr="00BA2EF2">
        <w:rPr>
          <w:rStyle w:val="Bodytext110"/>
          <w:rFonts w:ascii="Times New Roman" w:hAnsi="Times New Roman" w:cs="Times New Roman"/>
          <w:color w:val="000000"/>
          <w:sz w:val="24"/>
          <w:szCs w:val="18"/>
        </w:rPr>
        <w:t>= 2.</w:t>
      </w:r>
    </w:p>
    <w:p w:rsidR="00DB5BC1" w:rsidRPr="00BA2EF2" w:rsidRDefault="00DB5BC1" w:rsidP="00DB5BC1">
      <w:pPr>
        <w:pStyle w:val="Bodytext111"/>
        <w:shd w:val="clear" w:color="auto" w:fill="auto"/>
        <w:spacing w:before="0" w:after="0"/>
        <w:ind w:right="20" w:firstLine="240"/>
        <w:rPr>
          <w:rStyle w:val="Bodytext110"/>
          <w:rFonts w:ascii="Times New Roman" w:hAnsi="Times New Roman" w:cs="Times New Roman"/>
          <w:color w:val="000000"/>
          <w:sz w:val="24"/>
          <w:szCs w:val="18"/>
        </w:rPr>
      </w:pPr>
      <w:r w:rsidRPr="00BA2EF2">
        <w:rPr>
          <w:rStyle w:val="Bodytext110"/>
          <w:rFonts w:ascii="Times New Roman" w:hAnsi="Times New Roman" w:cs="Times New Roman"/>
          <w:color w:val="000000"/>
          <w:sz w:val="24"/>
          <w:szCs w:val="18"/>
        </w:rPr>
        <w:t xml:space="preserve">The indoor optical </w:t>
      </w:r>
      <w:r w:rsidR="00365B66" w:rsidRPr="00BA2EF2">
        <w:rPr>
          <w:rStyle w:val="Bodytext110"/>
          <w:rFonts w:ascii="Times New Roman" w:hAnsi="Times New Roman" w:cs="Times New Roman"/>
          <w:color w:val="000000"/>
          <w:sz w:val="24"/>
          <w:szCs w:val="18"/>
        </w:rPr>
        <w:t>multiple-input multiple-output (</w:t>
      </w:r>
      <w:r w:rsidRPr="00BA2EF2">
        <w:rPr>
          <w:rStyle w:val="Bodytext110"/>
          <w:rFonts w:ascii="Times New Roman" w:hAnsi="Times New Roman" w:cs="Times New Roman"/>
          <w:color w:val="000000"/>
          <w:sz w:val="24"/>
          <w:szCs w:val="18"/>
        </w:rPr>
        <w:t>MIMO</w:t>
      </w:r>
      <w:r w:rsidR="00365B66"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channel is modeled as</w:t>
      </w:r>
    </w:p>
    <w:p w:rsidR="00C07C2F" w:rsidRPr="00BA2EF2" w:rsidRDefault="00D34C7B" w:rsidP="00BA2EF2">
      <w:pPr>
        <w:pStyle w:val="Bodytext111"/>
        <w:shd w:val="clear" w:color="auto" w:fill="auto"/>
        <w:spacing w:before="0" w:after="0"/>
        <w:ind w:right="20" w:firstLine="240"/>
        <w:jc w:val="center"/>
        <w:rPr>
          <w:rStyle w:val="Bodytext110"/>
          <w:rFonts w:ascii="Times New Roman" w:hAnsi="Times New Roman" w:cs="Times New Roman"/>
          <w:color w:val="000000"/>
          <w:sz w:val="24"/>
          <w:szCs w:val="18"/>
        </w:rPr>
      </w:pPr>
      <w:r w:rsidRPr="00BA2EF2">
        <w:rPr>
          <w:rStyle w:val="Bodytext110"/>
          <w:rFonts w:ascii="Times New Roman" w:hAnsi="Times New Roman" w:cs="Times New Roman"/>
          <w:i/>
          <w:color w:val="000000"/>
          <w:sz w:val="24"/>
          <w:szCs w:val="18"/>
        </w:rPr>
        <w:t>Y</w:t>
      </w:r>
      <w:r w:rsidRPr="00BA2EF2">
        <w:rPr>
          <w:rStyle w:val="Bodytext110"/>
          <w:rFonts w:ascii="Times New Roman" w:hAnsi="Times New Roman" w:cs="Times New Roman"/>
          <w:color w:val="000000"/>
          <w:sz w:val="24"/>
          <w:szCs w:val="18"/>
          <w:vertAlign w:val="subscript"/>
        </w:rPr>
        <w:t>nl</w:t>
      </w:r>
      <w:r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sym w:font="Symbol" w:char="F03D"/>
      </w:r>
      <w:r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i/>
          <w:color w:val="000000"/>
          <w:sz w:val="24"/>
          <w:szCs w:val="18"/>
        </w:rPr>
        <w:t>HX</w:t>
      </w:r>
      <w:r w:rsidRPr="00BA2EF2">
        <w:rPr>
          <w:rStyle w:val="Bodytext110"/>
          <w:rFonts w:ascii="Times New Roman" w:hAnsi="Times New Roman" w:cs="Times New Roman"/>
          <w:color w:val="000000"/>
          <w:sz w:val="24"/>
          <w:szCs w:val="18"/>
          <w:vertAlign w:val="subscript"/>
        </w:rPr>
        <w:t>nl</w:t>
      </w:r>
      <w:r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sym w:font="Wingdings 2" w:char="F0C6"/>
      </w:r>
      <w:r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i/>
          <w:color w:val="000000"/>
          <w:sz w:val="24"/>
          <w:szCs w:val="18"/>
        </w:rPr>
        <w:t>W</w:t>
      </w:r>
      <w:r w:rsidRPr="00BA2EF2">
        <w:rPr>
          <w:rStyle w:val="Bodytext110"/>
          <w:rFonts w:ascii="Times New Roman" w:hAnsi="Times New Roman" w:cs="Times New Roman"/>
          <w:color w:val="000000"/>
          <w:sz w:val="24"/>
          <w:szCs w:val="18"/>
          <w:vertAlign w:val="subscript"/>
        </w:rPr>
        <w:t>nl</w:t>
      </w:r>
      <w:r w:rsidRPr="00BA2EF2">
        <w:rPr>
          <w:rStyle w:val="Bodytext110"/>
          <w:rFonts w:ascii="Times New Roman" w:hAnsi="Times New Roman" w:cs="Times New Roman"/>
          <w:color w:val="000000"/>
          <w:sz w:val="24"/>
          <w:szCs w:val="18"/>
        </w:rPr>
        <w:t>,</w:t>
      </w:r>
    </w:p>
    <w:p w:rsidR="00312C50" w:rsidRPr="00BA2EF2" w:rsidRDefault="00EB2E72" w:rsidP="00E07965">
      <w:pPr>
        <w:pStyle w:val="Bodytext111"/>
        <w:shd w:val="clear" w:color="auto" w:fill="auto"/>
        <w:spacing w:before="81" w:after="0" w:line="340" w:lineRule="exact"/>
        <w:ind w:left="86" w:firstLine="0"/>
        <w:jc w:val="center"/>
        <w:rPr>
          <w:rStyle w:val="Bodytext110"/>
          <w:rFonts w:ascii="Times New Roman" w:hAnsi="Times New Roman" w:cs="Times New Roman"/>
          <w:color w:val="000000"/>
          <w:sz w:val="24"/>
          <w:szCs w:val="18"/>
        </w:rPr>
      </w:pPr>
      <w:r w:rsidRPr="00BA2EF2">
        <w:rPr>
          <w:rFonts w:ascii="Times New Roman" w:hAnsi="Times New Roman" w:cs="Times New Roman"/>
          <w:position w:val="-12"/>
          <w:sz w:val="24"/>
          <w:szCs w:val="18"/>
        </w:rPr>
        <w:t>,</w:t>
      </w:r>
    </w:p>
    <w:p w:rsidR="00DB5BC1" w:rsidRPr="00BA2EF2" w:rsidRDefault="00DB5BC1" w:rsidP="00DB5BC1">
      <w:pPr>
        <w:pStyle w:val="Bodytext111"/>
        <w:shd w:val="clear" w:color="auto" w:fill="auto"/>
        <w:spacing w:before="81" w:after="0" w:line="340" w:lineRule="exact"/>
        <w:ind w:left="86" w:firstLine="0"/>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 xml:space="preserve">where </w:t>
      </w:r>
      <w:r w:rsidR="00D34C7B" w:rsidRPr="00BA2EF2">
        <w:rPr>
          <w:rStyle w:val="Bodytext110"/>
          <w:rFonts w:ascii="Times New Roman" w:hAnsi="Times New Roman" w:cs="Times New Roman"/>
          <w:i/>
          <w:color w:val="000000"/>
          <w:sz w:val="24"/>
          <w:szCs w:val="18"/>
        </w:rPr>
        <w:t>X</w:t>
      </w:r>
      <w:r w:rsidR="00D34C7B" w:rsidRPr="00BA2EF2">
        <w:rPr>
          <w:rStyle w:val="Bodytext110"/>
          <w:rFonts w:ascii="Times New Roman" w:hAnsi="Times New Roman" w:cs="Times New Roman"/>
          <w:color w:val="000000"/>
          <w:sz w:val="24"/>
          <w:szCs w:val="18"/>
          <w:vertAlign w:val="subscript"/>
        </w:rPr>
        <w:t>nl</w:t>
      </w:r>
      <w:r w:rsidRPr="00BA2EF2">
        <w:rPr>
          <w:rStyle w:val="Bodytext110"/>
          <w:rFonts w:ascii="Times New Roman" w:hAnsi="Times New Roman" w:cs="Times New Roman"/>
          <w:color w:val="000000"/>
          <w:sz w:val="24"/>
          <w:szCs w:val="18"/>
        </w:rPr>
        <w:t xml:space="preserve"> is the instantaneous transmit vector</w:t>
      </w:r>
      <w:r w:rsidR="00EB2E72" w:rsidRPr="00BA2EF2">
        <w:rPr>
          <w:rStyle w:val="Bodytext110"/>
          <w:rFonts w:ascii="Times New Roman" w:hAnsi="Times New Roman" w:cs="Times New Roman"/>
          <w:color w:val="000000"/>
          <w:sz w:val="24"/>
          <w:szCs w:val="18"/>
        </w:rPr>
        <w:t xml:space="preserve"> and</w:t>
      </w:r>
      <w:r w:rsidRPr="00BA2EF2">
        <w:rPr>
          <w:rStyle w:val="Bodytext110"/>
          <w:rFonts w:ascii="Times New Roman" w:hAnsi="Times New Roman" w:cs="Times New Roman"/>
          <w:color w:val="000000"/>
          <w:sz w:val="24"/>
          <w:szCs w:val="18"/>
        </w:rPr>
        <w:t xml:space="preserve"> </w:t>
      </w:r>
      <w:r w:rsidR="00D34C7B" w:rsidRPr="00BA2EF2">
        <w:rPr>
          <w:rStyle w:val="Bodytext110"/>
          <w:rFonts w:ascii="Times New Roman" w:hAnsi="Times New Roman" w:cs="Times New Roman"/>
          <w:i/>
          <w:color w:val="000000"/>
          <w:sz w:val="24"/>
          <w:szCs w:val="18"/>
        </w:rPr>
        <w:t>H</w:t>
      </w:r>
      <w:r w:rsidRPr="00BA2EF2">
        <w:rPr>
          <w:rStyle w:val="Bodytext110"/>
          <w:rFonts w:ascii="Times New Roman" w:hAnsi="Times New Roman" w:cs="Times New Roman"/>
          <w:color w:val="000000"/>
          <w:sz w:val="24"/>
          <w:szCs w:val="18"/>
        </w:rPr>
        <w:t xml:space="preserve"> is the channel matrix and can be computed</w:t>
      </w:r>
      <w:r w:rsidR="00EB2E72"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 xml:space="preserve">as in </w:t>
      </w:r>
      <w:r w:rsidR="00EB2E72" w:rsidRPr="00BA2EF2">
        <w:rPr>
          <w:rStyle w:val="Bodytext110"/>
          <w:rFonts w:ascii="Times New Roman" w:hAnsi="Times New Roman" w:cs="Times New Roman"/>
          <w:color w:val="000000"/>
          <w:sz w:val="24"/>
          <w:szCs w:val="18"/>
        </w:rPr>
        <w:t>Butala</w:t>
      </w:r>
      <w:r w:rsidR="00D34C7B" w:rsidRPr="00BA2EF2">
        <w:rPr>
          <w:rStyle w:val="Bodytext110"/>
          <w:rFonts w:ascii="Times New Roman" w:hAnsi="Times New Roman" w:cs="Times New Roman"/>
          <w:color w:val="000000"/>
          <w:sz w:val="24"/>
          <w:szCs w:val="18"/>
        </w:rPr>
        <w:t xml:space="preserve"> </w:t>
      </w:r>
      <w:r w:rsidR="00D34C7B" w:rsidRPr="00BA2EF2">
        <w:rPr>
          <w:rStyle w:val="Bodytext110"/>
          <w:rFonts w:ascii="Times New Roman" w:hAnsi="Times New Roman" w:cs="Times New Roman"/>
          <w:i/>
          <w:color w:val="000000"/>
          <w:sz w:val="24"/>
          <w:szCs w:val="18"/>
        </w:rPr>
        <w:t>et al</w:t>
      </w:r>
      <w:r w:rsidR="00D34C7B" w:rsidRPr="00BA2EF2">
        <w:rPr>
          <w:rStyle w:val="Bodytext110"/>
          <w:rFonts w:ascii="Times New Roman" w:hAnsi="Times New Roman" w:cs="Times New Roman"/>
          <w:color w:val="000000"/>
          <w:sz w:val="24"/>
          <w:szCs w:val="18"/>
        </w:rPr>
        <w:t>.</w:t>
      </w:r>
      <w:r w:rsidR="00D34C7B" w:rsidRPr="00BA2EF2">
        <w:rPr>
          <w:rStyle w:val="Bodytext110"/>
          <w:rFonts w:ascii="Times New Roman" w:hAnsi="Times New Roman" w:cs="Times New Roman"/>
          <w:color w:val="000000"/>
          <w:sz w:val="24"/>
          <w:szCs w:val="18"/>
          <w:vertAlign w:val="superscript"/>
        </w:rPr>
        <w:t>[10]</w:t>
      </w:r>
      <w:r w:rsidRPr="00BA2EF2">
        <w:rPr>
          <w:rStyle w:val="Bodytext110"/>
          <w:rFonts w:ascii="Times New Roman" w:hAnsi="Times New Roman" w:cs="Times New Roman"/>
          <w:color w:val="000000"/>
          <w:sz w:val="24"/>
          <w:szCs w:val="18"/>
        </w:rPr>
        <w:t xml:space="preserve">. </w:t>
      </w:r>
      <w:r w:rsidR="00D34C7B" w:rsidRPr="00BA2EF2">
        <w:rPr>
          <w:rStyle w:val="Bodytext110"/>
          <w:rFonts w:ascii="Times New Roman" w:hAnsi="Times New Roman" w:cs="Times New Roman"/>
          <w:i/>
          <w:color w:val="000000"/>
          <w:sz w:val="24"/>
          <w:szCs w:val="18"/>
        </w:rPr>
        <w:t>Y</w:t>
      </w:r>
      <w:r w:rsidR="00D34C7B" w:rsidRPr="00BA2EF2">
        <w:rPr>
          <w:rStyle w:val="Bodytext110"/>
          <w:rFonts w:ascii="Times New Roman" w:hAnsi="Times New Roman" w:cs="Times New Roman"/>
          <w:color w:val="000000"/>
          <w:sz w:val="24"/>
          <w:szCs w:val="18"/>
          <w:vertAlign w:val="subscript"/>
        </w:rPr>
        <w:t>nl</w:t>
      </w:r>
      <w:r w:rsidRPr="00BA2EF2">
        <w:rPr>
          <w:rStyle w:val="Bodytext110"/>
          <w:rFonts w:ascii="Times New Roman" w:hAnsi="Times New Roman" w:cs="Times New Roman"/>
          <w:color w:val="000000"/>
          <w:sz w:val="24"/>
          <w:szCs w:val="18"/>
        </w:rPr>
        <w:t xml:space="preserve"> is the received signal vector and </w:t>
      </w:r>
      <w:r w:rsidR="00D34C7B" w:rsidRPr="00BA2EF2">
        <w:rPr>
          <w:rStyle w:val="Bodytext110"/>
          <w:rFonts w:ascii="Times New Roman" w:hAnsi="Times New Roman" w:cs="Times New Roman"/>
          <w:i/>
          <w:color w:val="000000"/>
          <w:sz w:val="24"/>
          <w:szCs w:val="18"/>
        </w:rPr>
        <w:t>W</w:t>
      </w:r>
      <w:r w:rsidR="00D34C7B" w:rsidRPr="00BA2EF2">
        <w:rPr>
          <w:rStyle w:val="Bodytext110"/>
          <w:rFonts w:ascii="Times New Roman" w:hAnsi="Times New Roman" w:cs="Times New Roman"/>
          <w:color w:val="000000"/>
          <w:sz w:val="24"/>
          <w:szCs w:val="18"/>
          <w:vertAlign w:val="subscript"/>
        </w:rPr>
        <w:t>nl</w:t>
      </w:r>
      <w:r w:rsidRPr="00BA2EF2">
        <w:rPr>
          <w:rStyle w:val="Bodytext110"/>
          <w:rFonts w:ascii="Times New Roman" w:hAnsi="Times New Roman" w:cs="Times New Roman"/>
          <w:color w:val="000000"/>
          <w:sz w:val="24"/>
          <w:szCs w:val="18"/>
        </w:rPr>
        <w:t xml:space="preserve"> is zero-mean additive white </w:t>
      </w:r>
      <w:r w:rsidR="00EB2E72" w:rsidRPr="00BA2EF2">
        <w:rPr>
          <w:rStyle w:val="Bodytext110"/>
          <w:rFonts w:ascii="Times New Roman" w:hAnsi="Times New Roman" w:cs="Times New Roman"/>
          <w:color w:val="000000"/>
          <w:sz w:val="24"/>
          <w:szCs w:val="18"/>
        </w:rPr>
        <w:t>G</w:t>
      </w:r>
      <w:r w:rsidRPr="00BA2EF2">
        <w:rPr>
          <w:rStyle w:val="Bodytext110"/>
          <w:rFonts w:ascii="Times New Roman" w:hAnsi="Times New Roman" w:cs="Times New Roman"/>
          <w:color w:val="000000"/>
          <w:sz w:val="24"/>
          <w:szCs w:val="18"/>
        </w:rPr>
        <w:t>aussian noise</w:t>
      </w:r>
      <w:r w:rsidR="00EB2E72"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vector.</w:t>
      </w:r>
    </w:p>
    <w:p w:rsidR="00DB5BC1" w:rsidRPr="00BA2EF2" w:rsidRDefault="00DB5BC1" w:rsidP="00DB5BC1">
      <w:pPr>
        <w:pStyle w:val="Bodytext111"/>
        <w:shd w:val="clear" w:color="auto" w:fill="auto"/>
        <w:spacing w:before="81" w:after="0" w:line="340" w:lineRule="exact"/>
        <w:ind w:left="86" w:firstLine="0"/>
        <w:rPr>
          <w:rStyle w:val="Bodytext110"/>
          <w:rFonts w:ascii="Times New Roman" w:hAnsi="Times New Roman" w:cs="Times New Roman"/>
          <w:color w:val="000000"/>
          <w:sz w:val="24"/>
          <w:szCs w:val="18"/>
        </w:rPr>
      </w:pPr>
      <w:r w:rsidRPr="00BA2EF2">
        <w:rPr>
          <w:rStyle w:val="Bodytext110"/>
          <w:rFonts w:ascii="Times New Roman" w:hAnsi="Times New Roman" w:cs="Times New Roman"/>
          <w:color w:val="000000"/>
          <w:sz w:val="24"/>
          <w:szCs w:val="18"/>
        </w:rPr>
        <w:t xml:space="preserve">The receiver can be configured such that </w:t>
      </w:r>
      <w:r w:rsidR="00D34C7B" w:rsidRPr="00BA2EF2">
        <w:rPr>
          <w:rStyle w:val="Bodytext110"/>
          <w:rFonts w:ascii="Times New Roman" w:hAnsi="Times New Roman" w:cs="Times New Roman"/>
          <w:i/>
          <w:color w:val="000000"/>
          <w:sz w:val="24"/>
          <w:szCs w:val="18"/>
        </w:rPr>
        <w:t>H</w:t>
      </w:r>
      <w:r w:rsidRPr="00BA2EF2">
        <w:rPr>
          <w:rStyle w:val="Bodytext110"/>
          <w:rFonts w:ascii="Times New Roman" w:hAnsi="Times New Roman" w:cs="Times New Roman"/>
          <w:color w:val="000000"/>
          <w:sz w:val="24"/>
          <w:szCs w:val="18"/>
        </w:rPr>
        <w:t xml:space="preserve"> is of rank </w:t>
      </w:r>
      <w:r w:rsidRPr="00BA2EF2">
        <w:rPr>
          <w:rStyle w:val="Bodytext110"/>
          <w:rFonts w:ascii="Times New Roman" w:hAnsi="Times New Roman" w:cs="Times New Roman"/>
          <w:i/>
          <w:color w:val="000000"/>
          <w:sz w:val="24"/>
          <w:szCs w:val="18"/>
        </w:rPr>
        <w:t>N</w:t>
      </w:r>
      <w:r w:rsidRPr="00BA2EF2">
        <w:rPr>
          <w:rStyle w:val="Bodytext110"/>
          <w:rFonts w:ascii="Times New Roman" w:hAnsi="Times New Roman" w:cs="Times New Roman"/>
          <w:i/>
          <w:color w:val="000000"/>
          <w:sz w:val="24"/>
          <w:szCs w:val="18"/>
          <w:vertAlign w:val="subscript"/>
        </w:rPr>
        <w:t>tx</w:t>
      </w:r>
      <w:r w:rsidRPr="00BA2EF2">
        <w:rPr>
          <w:rStyle w:val="Bodytext110"/>
          <w:rFonts w:ascii="Times New Roman" w:hAnsi="Times New Roman" w:cs="Times New Roman"/>
          <w:color w:val="000000"/>
          <w:sz w:val="24"/>
          <w:szCs w:val="18"/>
        </w:rPr>
        <w:t>. In that case, (</w:t>
      </w:r>
      <w:r w:rsidR="00D34C7B" w:rsidRPr="00BA2EF2">
        <w:rPr>
          <w:rStyle w:val="Bodytext110"/>
          <w:rFonts w:ascii="Times New Roman" w:hAnsi="Times New Roman" w:cs="Times New Roman"/>
          <w:i/>
          <w:color w:val="000000"/>
          <w:sz w:val="24"/>
          <w:szCs w:val="18"/>
        </w:rPr>
        <w:t>H</w:t>
      </w:r>
      <w:r w:rsidRPr="00BA2EF2">
        <w:rPr>
          <w:rStyle w:val="Bodytext110"/>
          <w:rFonts w:ascii="Times New Roman" w:hAnsi="Times New Roman" w:cs="Times New Roman"/>
          <w:color w:val="000000"/>
          <w:sz w:val="24"/>
          <w:szCs w:val="18"/>
        </w:rPr>
        <w:t>*</w:t>
      </w:r>
      <w:r w:rsidR="00D34C7B" w:rsidRPr="00BA2EF2">
        <w:rPr>
          <w:rStyle w:val="Bodytext110"/>
          <w:rFonts w:ascii="Times New Roman" w:hAnsi="Times New Roman" w:cs="Times New Roman"/>
          <w:i/>
          <w:color w:val="000000"/>
          <w:sz w:val="24"/>
          <w:szCs w:val="18"/>
        </w:rPr>
        <w:t>H</w:t>
      </w:r>
      <w:r w:rsidRPr="00BA2EF2">
        <w:rPr>
          <w:rStyle w:val="Bodytext110"/>
          <w:rFonts w:ascii="Times New Roman" w:hAnsi="Times New Roman" w:cs="Times New Roman"/>
          <w:color w:val="000000"/>
          <w:sz w:val="24"/>
          <w:szCs w:val="18"/>
        </w:rPr>
        <w:t>)</w:t>
      </w:r>
      <w:r w:rsidRPr="00BA2EF2">
        <w:rPr>
          <w:rFonts w:ascii="Times New Roman" w:hAnsi="Times New Roman" w:cs="Times New Roman"/>
          <w:sz w:val="24"/>
          <w:szCs w:val="18"/>
          <w:vertAlign w:val="superscript"/>
        </w:rPr>
        <w:t>−</w:t>
      </w:r>
      <w:r w:rsidRPr="00BA2EF2">
        <w:rPr>
          <w:rStyle w:val="Bodytext110"/>
          <w:rFonts w:ascii="Times New Roman" w:hAnsi="Times New Roman" w:cs="Times New Roman"/>
          <w:color w:val="000000"/>
          <w:sz w:val="24"/>
          <w:szCs w:val="18"/>
          <w:vertAlign w:val="superscript"/>
        </w:rPr>
        <w:t>1</w:t>
      </w:r>
      <w:r w:rsidRPr="00BA2EF2">
        <w:rPr>
          <w:rStyle w:val="Bodytext110"/>
          <w:rFonts w:ascii="Times New Roman" w:hAnsi="Times New Roman" w:cs="Times New Roman"/>
          <w:color w:val="000000"/>
          <w:sz w:val="24"/>
          <w:szCs w:val="18"/>
        </w:rPr>
        <w:t xml:space="preserve"> exists. The least squares estimate of transmitted vector </w:t>
      </w:r>
      <w:r w:rsidR="00D34C7B" w:rsidRPr="00BA2EF2">
        <w:rPr>
          <w:rStyle w:val="Bodytext110"/>
          <w:rFonts w:ascii="Times New Roman" w:hAnsi="Times New Roman" w:cs="Times New Roman"/>
          <w:i/>
          <w:color w:val="000000"/>
          <w:sz w:val="24"/>
          <w:szCs w:val="18"/>
        </w:rPr>
        <w:t>X</w:t>
      </w:r>
      <w:r w:rsidR="00D34C7B" w:rsidRPr="00BA2EF2">
        <w:rPr>
          <w:rStyle w:val="Bodytext110"/>
          <w:rFonts w:ascii="Times New Roman" w:hAnsi="Times New Roman" w:cs="Times New Roman"/>
          <w:color w:val="000000"/>
          <w:sz w:val="24"/>
          <w:szCs w:val="18"/>
          <w:vertAlign w:val="subscript"/>
        </w:rPr>
        <w:t>nl</w:t>
      </w:r>
      <w:r w:rsidRPr="00BA2EF2">
        <w:rPr>
          <w:rStyle w:val="Bodytext110"/>
          <w:rFonts w:ascii="Times New Roman" w:hAnsi="Times New Roman" w:cs="Times New Roman"/>
          <w:color w:val="000000"/>
          <w:sz w:val="24"/>
          <w:szCs w:val="18"/>
        </w:rPr>
        <w:t xml:space="preserve"> can be computed as</w:t>
      </w:r>
    </w:p>
    <w:p w:rsidR="00DA6FE0" w:rsidRPr="00BA2EF2" w:rsidRDefault="00DA6FE0" w:rsidP="00DA6FE0">
      <w:pPr>
        <w:pStyle w:val="Bodytext111"/>
        <w:shd w:val="clear" w:color="auto" w:fill="auto"/>
        <w:spacing w:before="115" w:after="146" w:line="298" w:lineRule="exact"/>
        <w:ind w:left="80" w:right="20" w:firstLine="0"/>
        <w:jc w:val="center"/>
        <w:rPr>
          <w:rStyle w:val="Bodytext110"/>
          <w:rFonts w:ascii="Times New Roman" w:hAnsi="Times New Roman" w:cs="Times New Roman"/>
          <w:color w:val="000000"/>
          <w:sz w:val="24"/>
          <w:szCs w:val="18"/>
        </w:rPr>
      </w:pPr>
      <w:r w:rsidRPr="00BA2EF2">
        <w:rPr>
          <w:rFonts w:ascii="Times New Roman" w:hAnsi="Times New Roman" w:cs="Times New Roman"/>
          <w:position w:val="-12"/>
          <w:sz w:val="24"/>
          <w:szCs w:val="18"/>
        </w:rPr>
        <w:object w:dxaOrig="2140" w:dyaOrig="540">
          <v:shape id="_x0000_i1038" type="#_x0000_t75" style="width:105.7pt;height:28.5pt" o:ole="">
            <v:imagedata r:id="rId36" o:title=""/>
          </v:shape>
          <o:OLEObject Type="Embed" ProgID="Equation.DSMT4" ShapeID="_x0000_i1038" DrawAspect="Content" ObjectID="_1464784726" r:id="rId37"/>
        </w:object>
      </w:r>
      <w:r w:rsidR="00AD78DE" w:rsidRPr="00BA2EF2">
        <w:rPr>
          <w:rFonts w:ascii="Times New Roman" w:hAnsi="Times New Roman" w:cs="Times New Roman"/>
          <w:position w:val="-12"/>
          <w:sz w:val="24"/>
          <w:szCs w:val="18"/>
        </w:rPr>
        <w:t>.</w:t>
      </w:r>
    </w:p>
    <w:p w:rsidR="003F7F1E" w:rsidRPr="00BA2EF2" w:rsidRDefault="00DB5BC1" w:rsidP="003F7F1E">
      <w:pPr>
        <w:pStyle w:val="Bodytext111"/>
        <w:shd w:val="clear" w:color="auto" w:fill="auto"/>
        <w:spacing w:before="115" w:after="146" w:line="298" w:lineRule="exact"/>
        <w:ind w:left="80" w:right="20" w:firstLine="0"/>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 xml:space="preserve">In SIS-OFDM, only one luminaire emits radiant flux at a given time instance. Thus the maximum element of </w:t>
      </w:r>
      <w:r w:rsidR="00C077E6" w:rsidRPr="00BA2EF2">
        <w:rPr>
          <w:rFonts w:ascii="Times New Roman" w:hAnsi="Times New Roman" w:cs="Times New Roman"/>
          <w:position w:val="-6"/>
          <w:sz w:val="24"/>
          <w:szCs w:val="18"/>
        </w:rPr>
        <w:object w:dxaOrig="380" w:dyaOrig="480">
          <v:shape id="_x0000_i1039" type="#_x0000_t75" style="width:19.5pt;height:24pt" o:ole="">
            <v:imagedata r:id="rId38" o:title=""/>
          </v:shape>
          <o:OLEObject Type="Embed" ProgID="Equation.DSMT4" ShapeID="_x0000_i1039" DrawAspect="Content" ObjectID="_1464784727" r:id="rId39"/>
        </w:object>
      </w:r>
      <w:r w:rsidRPr="00BA2EF2">
        <w:rPr>
          <w:rStyle w:val="Bodytext110"/>
          <w:rFonts w:ascii="Times New Roman" w:hAnsi="Times New Roman" w:cs="Times New Roman"/>
          <w:color w:val="000000"/>
          <w:sz w:val="24"/>
          <w:szCs w:val="18"/>
        </w:rPr>
        <w:t xml:space="preserve"> is estimated as the transmitted signal flux </w:t>
      </w:r>
      <w:r w:rsidR="003F7F1E" w:rsidRPr="00BA2EF2">
        <w:rPr>
          <w:rFonts w:ascii="Times New Roman" w:hAnsi="Times New Roman" w:cs="Times New Roman"/>
          <w:position w:val="-28"/>
          <w:sz w:val="24"/>
          <w:szCs w:val="18"/>
        </w:rPr>
        <w:object w:dxaOrig="440" w:dyaOrig="680">
          <v:shape id="_x0000_i1040" type="#_x0000_t75" style="width:24pt;height:33.75pt" o:ole="">
            <v:imagedata r:id="rId40" o:title=""/>
          </v:shape>
          <o:OLEObject Type="Embed" ProgID="Equation.DSMT4" ShapeID="_x0000_i1040" DrawAspect="Content" ObjectID="_1464784728" r:id="rId41"/>
        </w:object>
      </w:r>
    </w:p>
    <w:p w:rsidR="00DB5BC1" w:rsidRPr="00BA2EF2" w:rsidRDefault="00DD42FE" w:rsidP="00DD42FE">
      <w:pPr>
        <w:pStyle w:val="Bodytext111"/>
        <w:shd w:val="clear" w:color="auto" w:fill="auto"/>
        <w:spacing w:before="115" w:after="146" w:line="298" w:lineRule="exact"/>
        <w:ind w:left="80" w:right="20" w:firstLine="0"/>
        <w:jc w:val="center"/>
        <w:rPr>
          <w:rStyle w:val="Bodytext110"/>
          <w:rFonts w:ascii="Times New Roman" w:hAnsi="Times New Roman" w:cs="Times New Roman"/>
          <w:sz w:val="24"/>
          <w:szCs w:val="18"/>
          <w:vertAlign w:val="subscript"/>
        </w:rPr>
      </w:pPr>
      <w:r w:rsidRPr="00BA2EF2">
        <w:rPr>
          <w:rFonts w:ascii="Times New Roman" w:hAnsi="Times New Roman" w:cs="Times New Roman"/>
          <w:position w:val="-28"/>
          <w:sz w:val="24"/>
          <w:szCs w:val="18"/>
        </w:rPr>
        <w:object w:dxaOrig="2320" w:dyaOrig="700">
          <v:shape id="_x0000_i1041" type="#_x0000_t75" style="width:115.55pt;height:33.75pt" o:ole="">
            <v:imagedata r:id="rId42" o:title=""/>
          </v:shape>
          <o:OLEObject Type="Embed" ProgID="Equation.DSMT4" ShapeID="_x0000_i1041" DrawAspect="Content" ObjectID="_1464784729" r:id="rId43"/>
        </w:object>
      </w:r>
      <w:r w:rsidR="00AD78DE" w:rsidRPr="00BA2EF2">
        <w:rPr>
          <w:rFonts w:ascii="Times New Roman" w:hAnsi="Times New Roman" w:cs="Times New Roman"/>
          <w:position w:val="-28"/>
          <w:sz w:val="24"/>
          <w:szCs w:val="18"/>
        </w:rPr>
        <w:t>.</w:t>
      </w:r>
    </w:p>
    <w:p w:rsidR="00DB5BC1" w:rsidRPr="00BA2EF2" w:rsidRDefault="00DB5BC1" w:rsidP="00DB5BC1">
      <w:pPr>
        <w:pStyle w:val="Bodytext111"/>
        <w:shd w:val="clear" w:color="auto" w:fill="auto"/>
        <w:spacing w:before="0" w:after="0"/>
        <w:ind w:left="20" w:right="20" w:firstLine="240"/>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 xml:space="preserve">The index of </w:t>
      </w:r>
      <w:r w:rsidR="004E30DA" w:rsidRPr="00BA2EF2">
        <w:rPr>
          <w:rFonts w:ascii="Times New Roman" w:hAnsi="Times New Roman" w:cs="Times New Roman"/>
          <w:position w:val="-28"/>
          <w:sz w:val="24"/>
          <w:szCs w:val="18"/>
        </w:rPr>
        <w:object w:dxaOrig="440" w:dyaOrig="680">
          <v:shape id="_x0000_i1042" type="#_x0000_t75" style="width:24pt;height:33.75pt" o:ole="">
            <v:imagedata r:id="rId44" o:title=""/>
          </v:shape>
          <o:OLEObject Type="Embed" ProgID="Equation.DSMT4" ShapeID="_x0000_i1042" DrawAspect="Content" ObjectID="_1464784730" r:id="rId45"/>
        </w:object>
      </w:r>
      <w:r w:rsidRPr="00BA2EF2">
        <w:rPr>
          <w:rStyle w:val="Bodytext110"/>
          <w:rFonts w:ascii="Times New Roman" w:hAnsi="Times New Roman" w:cs="Times New Roman"/>
          <w:color w:val="000000"/>
          <w:sz w:val="24"/>
          <w:szCs w:val="18"/>
        </w:rPr>
        <w:t xml:space="preserve"> within </w:t>
      </w:r>
      <w:r w:rsidR="00BE6F5B" w:rsidRPr="00BA2EF2">
        <w:rPr>
          <w:rFonts w:ascii="Times New Roman" w:hAnsi="Times New Roman" w:cs="Times New Roman"/>
          <w:position w:val="-6"/>
          <w:sz w:val="24"/>
          <w:szCs w:val="18"/>
        </w:rPr>
        <w:object w:dxaOrig="380" w:dyaOrig="480">
          <v:shape id="_x0000_i1043" type="#_x0000_t75" style="width:19.5pt;height:24pt" o:ole="">
            <v:imagedata r:id="rId46" o:title=""/>
          </v:shape>
          <o:OLEObject Type="Embed" ProgID="Equation.DSMT4" ShapeID="_x0000_i1043" DrawAspect="Content" ObjectID="_1464784731" r:id="rId47"/>
        </w:object>
      </w:r>
      <w:r w:rsidRPr="00BA2EF2">
        <w:rPr>
          <w:rStyle w:val="Bodytext110"/>
          <w:rFonts w:ascii="Times New Roman" w:hAnsi="Times New Roman" w:cs="Times New Roman"/>
          <w:color w:val="000000"/>
          <w:sz w:val="24"/>
          <w:szCs w:val="18"/>
        </w:rPr>
        <w:t xml:space="preserve"> provides an estimate of the active luminaire. Thus the instantaneous luminaire index </w:t>
      </w:r>
      <w:r w:rsidR="00D87F1F" w:rsidRPr="00BA2EF2">
        <w:rPr>
          <w:rFonts w:ascii="Times New Roman" w:hAnsi="Times New Roman" w:cs="Times New Roman"/>
          <w:position w:val="-28"/>
          <w:sz w:val="24"/>
          <w:szCs w:val="18"/>
        </w:rPr>
        <w:object w:dxaOrig="440" w:dyaOrig="680">
          <v:shape id="_x0000_i1044" type="#_x0000_t75" style="width:24pt;height:33.75pt" o:ole="">
            <v:imagedata r:id="rId48" o:title=""/>
          </v:shape>
          <o:OLEObject Type="Embed" ProgID="Equation.DSMT4" ShapeID="_x0000_i1044" DrawAspect="Content" ObjectID="_1464784732" r:id="rId49"/>
        </w:object>
      </w:r>
      <w:r w:rsidRPr="00BA2EF2">
        <w:rPr>
          <w:rStyle w:val="Bodytext110"/>
          <w:rFonts w:ascii="Times New Roman" w:hAnsi="Times New Roman" w:cs="Times New Roman"/>
          <w:color w:val="000000"/>
          <w:sz w:val="24"/>
          <w:szCs w:val="18"/>
        </w:rPr>
        <w:t xml:space="preserve"> is estimated as</w:t>
      </w:r>
    </w:p>
    <w:p w:rsidR="00294D57" w:rsidRPr="00BA2EF2" w:rsidRDefault="00675684" w:rsidP="005230E7">
      <w:pPr>
        <w:pStyle w:val="Bodytext111"/>
        <w:shd w:val="clear" w:color="auto" w:fill="auto"/>
        <w:tabs>
          <w:tab w:val="left" w:pos="5822"/>
        </w:tabs>
        <w:spacing w:before="120" w:after="284" w:line="340" w:lineRule="exact"/>
        <w:ind w:right="14" w:firstLine="1843"/>
        <w:jc w:val="center"/>
        <w:rPr>
          <w:rFonts w:ascii="Times New Roman" w:hAnsi="Times New Roman" w:cs="Times New Roman"/>
          <w:sz w:val="24"/>
          <w:szCs w:val="18"/>
        </w:rPr>
      </w:pPr>
      <w:r w:rsidRPr="00BA2EF2">
        <w:rPr>
          <w:rFonts w:ascii="Times New Roman" w:hAnsi="Times New Roman" w:cs="Times New Roman"/>
          <w:position w:val="-32"/>
          <w:sz w:val="24"/>
          <w:szCs w:val="18"/>
        </w:rPr>
        <w:object w:dxaOrig="2640" w:dyaOrig="740">
          <v:shape id="_x0000_i1045" type="#_x0000_t75" style="width:129.75pt;height:38.25pt" o:ole="">
            <v:imagedata r:id="rId50" o:title=""/>
          </v:shape>
          <o:OLEObject Type="Embed" ProgID="Equation.DSMT4" ShapeID="_x0000_i1045" DrawAspect="Content" ObjectID="_1464784733" r:id="rId51"/>
        </w:object>
      </w:r>
      <w:r w:rsidR="00AD78DE" w:rsidRPr="00BA2EF2">
        <w:rPr>
          <w:rFonts w:ascii="Times New Roman" w:hAnsi="Times New Roman" w:cs="Times New Roman"/>
          <w:position w:val="-32"/>
          <w:sz w:val="24"/>
          <w:szCs w:val="18"/>
        </w:rPr>
        <w:t>.</w:t>
      </w:r>
      <w:r w:rsidR="00294D57" w:rsidRPr="00BA2EF2">
        <w:rPr>
          <w:rFonts w:ascii="Times New Roman" w:hAnsi="Times New Roman" w:cs="Times New Roman"/>
          <w:sz w:val="24"/>
          <w:szCs w:val="18"/>
        </w:rPr>
        <w:tab/>
      </w:r>
      <w:r w:rsidR="00294D57" w:rsidRPr="00BA2EF2">
        <w:rPr>
          <w:rStyle w:val="Bodytext110"/>
          <w:rFonts w:ascii="Times New Roman" w:hAnsi="Times New Roman" w:cs="Times New Roman"/>
          <w:color w:val="000000"/>
          <w:sz w:val="24"/>
          <w:szCs w:val="18"/>
        </w:rPr>
        <w:t>(5)</w:t>
      </w:r>
    </w:p>
    <w:p w:rsidR="00386239" w:rsidRPr="00BA2EF2" w:rsidRDefault="00386239" w:rsidP="006B6FBB">
      <w:pPr>
        <w:pStyle w:val="Bodytext111"/>
        <w:shd w:val="clear" w:color="auto" w:fill="auto"/>
        <w:tabs>
          <w:tab w:val="left" w:pos="5822"/>
        </w:tabs>
        <w:spacing w:before="120" w:after="284" w:line="340" w:lineRule="exact"/>
        <w:ind w:right="14" w:firstLine="0"/>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A</w:t>
      </w:r>
      <w:r w:rsidR="00AD78DE" w:rsidRPr="00BA2EF2">
        <w:rPr>
          <w:rStyle w:val="Bodytext110"/>
          <w:rFonts w:ascii="Times New Roman" w:hAnsi="Times New Roman" w:cs="Times New Roman"/>
          <w:color w:val="000000"/>
          <w:sz w:val="24"/>
          <w:szCs w:val="18"/>
        </w:rPr>
        <w:t>n</w:t>
      </w:r>
      <w:r w:rsidRPr="00BA2EF2">
        <w:rPr>
          <w:rStyle w:val="Bodytext110"/>
          <w:rFonts w:ascii="Times New Roman" w:hAnsi="Times New Roman" w:cs="Times New Roman"/>
          <w:color w:val="000000"/>
          <w:sz w:val="24"/>
          <w:szCs w:val="18"/>
        </w:rPr>
        <w:t xml:space="preserve"> SIS-OFDM symbol is transmitted over </w:t>
      </w:r>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i w:val="0"/>
          <w:color w:val="000000"/>
          <w:sz w:val="24"/>
          <w:szCs w:val="18"/>
          <w:vertAlign w:val="subscript"/>
        </w:rPr>
        <w:t>SC</w:t>
      </w:r>
      <w:r w:rsidRPr="00BA2EF2">
        <w:rPr>
          <w:rStyle w:val="Bodytext110"/>
          <w:rFonts w:ascii="Times New Roman" w:hAnsi="Times New Roman" w:cs="Times New Roman"/>
          <w:color w:val="000000"/>
          <w:sz w:val="24"/>
          <w:szCs w:val="18"/>
        </w:rPr>
        <w:t xml:space="preserve"> time slots. </w:t>
      </w:r>
      <w:r w:rsidR="002D024E" w:rsidRPr="00BA2EF2">
        <w:rPr>
          <w:rFonts w:ascii="Times New Roman" w:hAnsi="Times New Roman" w:cs="Times New Roman"/>
          <w:position w:val="-28"/>
          <w:sz w:val="24"/>
          <w:szCs w:val="18"/>
        </w:rPr>
        <w:object w:dxaOrig="440" w:dyaOrig="680">
          <v:shape id="_x0000_i1046" type="#_x0000_t75" style="width:24pt;height:33.75pt" o:ole="">
            <v:imagedata r:id="rId52" o:title=""/>
          </v:shape>
          <o:OLEObject Type="Embed" ProgID="Equation.DSMT4" ShapeID="_x0000_i1046" DrawAspect="Content" ObjectID="_1464784734" r:id="rId53"/>
        </w:object>
      </w:r>
      <w:r w:rsidRPr="00BA2EF2">
        <w:rPr>
          <w:rStyle w:val="Bodytext110"/>
          <w:rFonts w:ascii="Times New Roman" w:hAnsi="Times New Roman" w:cs="Times New Roman"/>
          <w:color w:val="000000"/>
          <w:sz w:val="24"/>
          <w:szCs w:val="18"/>
        </w:rPr>
        <w:t xml:space="preserve">and </w:t>
      </w:r>
      <w:r w:rsidR="00B47977" w:rsidRPr="00BA2EF2">
        <w:rPr>
          <w:rFonts w:ascii="Times New Roman" w:hAnsi="Times New Roman" w:cs="Times New Roman"/>
          <w:position w:val="-28"/>
          <w:sz w:val="24"/>
          <w:szCs w:val="18"/>
        </w:rPr>
        <w:object w:dxaOrig="440" w:dyaOrig="680">
          <v:shape id="_x0000_i1047" type="#_x0000_t75" style="width:24pt;height:33.75pt" o:ole="">
            <v:imagedata r:id="rId54" o:title=""/>
          </v:shape>
          <o:OLEObject Type="Embed" ProgID="Equation.DSMT4" ShapeID="_x0000_i1047" DrawAspect="Content" ObjectID="_1464784735" r:id="rId55"/>
        </w:object>
      </w:r>
      <w:r w:rsidRPr="00BA2EF2">
        <w:rPr>
          <w:rStyle w:val="Bodytext110"/>
          <w:rFonts w:ascii="Times New Roman" w:hAnsi="Times New Roman" w:cs="Times New Roman"/>
          <w:color w:val="000000"/>
          <w:sz w:val="24"/>
          <w:szCs w:val="18"/>
        </w:rPr>
        <w:t xml:space="preserve"> are estimated for each time slot </w:t>
      </w:r>
      <w:r w:rsidRPr="00BA2EF2">
        <w:rPr>
          <w:rStyle w:val="Bodytext11Italic"/>
          <w:rFonts w:ascii="Times New Roman" w:hAnsi="Times New Roman" w:cs="Times New Roman"/>
          <w:color w:val="000000"/>
          <w:sz w:val="24"/>
          <w:szCs w:val="18"/>
        </w:rPr>
        <w:t>n</w:t>
      </w:r>
      <w:r w:rsidR="00B70FB9" w:rsidRPr="00BA2EF2">
        <w:rPr>
          <w:rStyle w:val="Bodytext11Italic"/>
          <w:rFonts w:ascii="Times New Roman" w:hAnsi="Times New Roman" w:cs="Times New Roman"/>
          <w:color w:val="000000"/>
          <w:sz w:val="24"/>
          <w:szCs w:val="18"/>
          <w:vertAlign w:val="subscript"/>
        </w:rPr>
        <w:t>l</w:t>
      </w:r>
      <w:r w:rsidRPr="00BA2EF2">
        <w:rPr>
          <w:rStyle w:val="Bodytext110"/>
          <w:rFonts w:ascii="Times New Roman" w:hAnsi="Times New Roman" w:cs="Times New Roman"/>
          <w:color w:val="000000"/>
          <w:sz w:val="24"/>
          <w:szCs w:val="18"/>
        </w:rPr>
        <w:t xml:space="preserve"> and collected in vectors </w:t>
      </w:r>
      <w:r w:rsidR="006B6430" w:rsidRPr="00BA2EF2">
        <w:rPr>
          <w:rFonts w:ascii="Times New Roman" w:hAnsi="Times New Roman" w:cs="Times New Roman"/>
          <w:position w:val="-28"/>
          <w:sz w:val="24"/>
          <w:szCs w:val="18"/>
        </w:rPr>
        <w:object w:dxaOrig="460" w:dyaOrig="700">
          <v:shape id="_x0000_i1048" type="#_x0000_t75" style="width:24pt;height:33.75pt" o:ole="">
            <v:imagedata r:id="rId56" o:title=""/>
          </v:shape>
          <o:OLEObject Type="Embed" ProgID="Equation.DSMT4" ShapeID="_x0000_i1048" DrawAspect="Content" ObjectID="_1464784736" r:id="rId57"/>
        </w:object>
      </w:r>
      <w:r w:rsidRPr="00BA2EF2">
        <w:rPr>
          <w:rStyle w:val="Bodytext110"/>
          <w:rFonts w:ascii="Times New Roman" w:hAnsi="Times New Roman" w:cs="Times New Roman"/>
          <w:color w:val="000000"/>
          <w:sz w:val="24"/>
          <w:szCs w:val="18"/>
        </w:rPr>
        <w:t xml:space="preserve"> and </w:t>
      </w:r>
      <w:r w:rsidR="005E71A2" w:rsidRPr="00BA2EF2">
        <w:rPr>
          <w:rFonts w:ascii="Times New Roman" w:hAnsi="Times New Roman" w:cs="Times New Roman"/>
          <w:position w:val="-28"/>
          <w:sz w:val="24"/>
          <w:szCs w:val="18"/>
        </w:rPr>
        <w:object w:dxaOrig="380" w:dyaOrig="700">
          <v:shape id="_x0000_i1049" type="#_x0000_t75" style="width:19.5pt;height:33.75pt" o:ole="">
            <v:imagedata r:id="rId58" o:title=""/>
          </v:shape>
          <o:OLEObject Type="Embed" ProgID="Equation.DSMT4" ShapeID="_x0000_i1049" DrawAspect="Content" ObjectID="_1464784737" r:id="rId59"/>
        </w:object>
      </w:r>
      <w:r w:rsidRPr="00BA2EF2">
        <w:rPr>
          <w:rStyle w:val="Bodytext110"/>
          <w:rFonts w:ascii="Times New Roman" w:hAnsi="Times New Roman" w:cs="Times New Roman"/>
          <w:color w:val="000000"/>
          <w:sz w:val="24"/>
          <w:szCs w:val="18"/>
        </w:rPr>
        <w:t xml:space="preserve"> respectively. </w:t>
      </w:r>
      <w:r w:rsidR="007D1263" w:rsidRPr="00BA2EF2">
        <w:rPr>
          <w:rFonts w:ascii="Times New Roman" w:hAnsi="Times New Roman" w:cs="Times New Roman"/>
          <w:position w:val="-28"/>
          <w:sz w:val="24"/>
          <w:szCs w:val="18"/>
        </w:rPr>
        <w:object w:dxaOrig="460" w:dyaOrig="700">
          <v:shape id="_x0000_i1050" type="#_x0000_t75" style="width:24pt;height:33.75pt" o:ole="">
            <v:imagedata r:id="rId60" o:title=""/>
          </v:shape>
          <o:OLEObject Type="Embed" ProgID="Equation.DSMT4" ShapeID="_x0000_i1050" DrawAspect="Content" ObjectID="_1464784738" r:id="rId61"/>
        </w:object>
      </w:r>
      <w:r w:rsidRPr="00BA2EF2">
        <w:rPr>
          <w:rStyle w:val="Bodytext110"/>
          <w:rFonts w:ascii="Times New Roman" w:hAnsi="Times New Roman" w:cs="Times New Roman"/>
          <w:color w:val="000000"/>
          <w:sz w:val="24"/>
          <w:szCs w:val="18"/>
        </w:rPr>
        <w:t xml:space="preserve"> is subject to signal </w:t>
      </w:r>
      <w:r w:rsidRPr="00BA2EF2">
        <w:rPr>
          <w:rStyle w:val="Bodytext110"/>
          <w:rFonts w:ascii="Times New Roman" w:hAnsi="Times New Roman" w:cs="Times New Roman"/>
          <w:color w:val="000000"/>
          <w:sz w:val="24"/>
          <w:szCs w:val="18"/>
        </w:rPr>
        <w:lastRenderedPageBreak/>
        <w:t xml:space="preserve">processing to recover the transmitted O-OFDM signal in </w:t>
      </w:r>
      <w:r w:rsidR="009A3B77" w:rsidRPr="00BA2EF2">
        <w:rPr>
          <w:rFonts w:ascii="Times New Roman" w:hAnsi="Times New Roman" w:cs="Times New Roman"/>
          <w:position w:val="-28"/>
          <w:sz w:val="24"/>
          <w:szCs w:val="18"/>
        </w:rPr>
        <w:object w:dxaOrig="360" w:dyaOrig="700">
          <v:shape id="_x0000_i1051" type="#_x0000_t75" style="width:19.5pt;height:33.75pt" o:ole="">
            <v:imagedata r:id="rId62" o:title=""/>
          </v:shape>
          <o:OLEObject Type="Embed" ProgID="Equation.DSMT4" ShapeID="_x0000_i1051" DrawAspect="Content" ObjectID="_1464784739" r:id="rId63"/>
        </w:object>
      </w:r>
      <w:r w:rsidRPr="00BA2EF2">
        <w:rPr>
          <w:rStyle w:val="Bodytext110"/>
          <w:rFonts w:ascii="Times New Roman" w:hAnsi="Times New Roman" w:cs="Times New Roman"/>
          <w:color w:val="000000"/>
          <w:sz w:val="24"/>
          <w:szCs w:val="18"/>
        </w:rPr>
        <w:t xml:space="preserve">. An FFT process then demultiplexes the data and estimates the transmitted O-OFDM symbol in </w:t>
      </w:r>
      <w:r w:rsidR="00895035" w:rsidRPr="00BA2EF2">
        <w:rPr>
          <w:rFonts w:ascii="Times New Roman" w:hAnsi="Times New Roman" w:cs="Times New Roman"/>
          <w:position w:val="-28"/>
          <w:sz w:val="24"/>
          <w:szCs w:val="18"/>
        </w:rPr>
        <w:object w:dxaOrig="460" w:dyaOrig="700">
          <v:shape id="_x0000_i1052" type="#_x0000_t75" style="width:24pt;height:33.75pt" o:ole="">
            <v:imagedata r:id="rId64" o:title=""/>
          </v:shape>
          <o:OLEObject Type="Embed" ProgID="Equation.DSMT4" ShapeID="_x0000_i1052" DrawAspect="Content" ObjectID="_1464784740" r:id="rId65"/>
        </w:object>
      </w:r>
      <w:r w:rsidRPr="00BA2EF2">
        <w:rPr>
          <w:rStyle w:val="Bodytext110"/>
          <w:rFonts w:ascii="Times New Roman" w:hAnsi="Times New Roman" w:cs="Times New Roman"/>
          <w:color w:val="000000"/>
          <w:sz w:val="24"/>
          <w:szCs w:val="18"/>
        </w:rPr>
        <w:t xml:space="preserve">. Maximum likelihood estimation is performed on the received symbols over the </w:t>
      </w:r>
      <w:r w:rsidR="00033BFB" w:rsidRPr="00BA2EF2">
        <w:rPr>
          <w:rFonts w:ascii="Times New Roman" w:hAnsi="Times New Roman" w:cs="Times New Roman"/>
          <w:position w:val="-14"/>
          <w:sz w:val="24"/>
          <w:szCs w:val="18"/>
        </w:rPr>
        <w:object w:dxaOrig="499" w:dyaOrig="440">
          <v:shape id="_x0000_i1053" type="#_x0000_t75" style="width:24pt;height:24pt" o:ole="">
            <v:imagedata r:id="rId66" o:title=""/>
          </v:shape>
          <o:OLEObject Type="Embed" ProgID="Equation.DSMT4" ShapeID="_x0000_i1053" DrawAspect="Content" ObjectID="_1464784741" r:id="rId67"/>
        </w:object>
      </w:r>
      <w:r w:rsidRPr="00BA2EF2">
        <w:rPr>
          <w:rStyle w:val="Bodytext110"/>
          <w:rFonts w:ascii="Times New Roman" w:hAnsi="Times New Roman" w:cs="Times New Roman"/>
          <w:color w:val="000000"/>
          <w:sz w:val="24"/>
          <w:szCs w:val="18"/>
        </w:rPr>
        <w:t xml:space="preserve"> data-subcarriers to estimate the bits transmitted and collected in </w:t>
      </w:r>
      <w:r w:rsidR="00033BFB" w:rsidRPr="00BA2EF2">
        <w:rPr>
          <w:rFonts w:ascii="Times New Roman" w:hAnsi="Times New Roman" w:cs="Times New Roman"/>
          <w:position w:val="-28"/>
          <w:sz w:val="24"/>
          <w:szCs w:val="18"/>
        </w:rPr>
        <w:object w:dxaOrig="460" w:dyaOrig="700">
          <v:shape id="_x0000_i1054" type="#_x0000_t75" style="width:24pt;height:33.75pt" o:ole="">
            <v:imagedata r:id="rId68" o:title=""/>
          </v:shape>
          <o:OLEObject Type="Embed" ProgID="Equation.DSMT4" ShapeID="_x0000_i1054" DrawAspect="Content" ObjectID="_1464784742" r:id="rId69"/>
        </w:object>
      </w:r>
      <w:r w:rsidRPr="00BA2EF2">
        <w:rPr>
          <w:rStyle w:val="Bodytext110"/>
          <w:rFonts w:ascii="Times New Roman" w:hAnsi="Times New Roman" w:cs="Times New Roman"/>
          <w:color w:val="000000"/>
          <w:sz w:val="24"/>
          <w:szCs w:val="18"/>
        </w:rPr>
        <w:t xml:space="preserve">. The transmitter indexes estimated in </w:t>
      </w:r>
      <w:r w:rsidR="00060E75" w:rsidRPr="00BA2EF2">
        <w:rPr>
          <w:rFonts w:ascii="Times New Roman" w:hAnsi="Times New Roman" w:cs="Times New Roman"/>
          <w:position w:val="-28"/>
          <w:sz w:val="24"/>
          <w:szCs w:val="18"/>
        </w:rPr>
        <w:object w:dxaOrig="380" w:dyaOrig="700">
          <v:shape id="_x0000_i1055" type="#_x0000_t75" style="width:19.5pt;height:33.75pt" o:ole="">
            <v:imagedata r:id="rId70" o:title=""/>
          </v:shape>
          <o:OLEObject Type="Embed" ProgID="Equation.DSMT4" ShapeID="_x0000_i1055" DrawAspect="Content" ObjectID="_1464784743" r:id="rId71"/>
        </w:object>
      </w:r>
      <w:r w:rsidRPr="00BA2EF2">
        <w:rPr>
          <w:rStyle w:val="Bodytext110"/>
          <w:rFonts w:ascii="Times New Roman" w:hAnsi="Times New Roman" w:cs="Times New Roman"/>
          <w:color w:val="000000"/>
          <w:sz w:val="24"/>
          <w:szCs w:val="18"/>
        </w:rPr>
        <w:t xml:space="preserve"> are subject to decimal to </w:t>
      </w:r>
      <w:r w:rsidRPr="00BA2EF2">
        <w:rPr>
          <w:rStyle w:val="Bodytext110"/>
          <w:rFonts w:ascii="Times New Roman" w:hAnsi="Times New Roman" w:cs="Times New Roman"/>
          <w:i/>
          <w:color w:val="000000"/>
          <w:sz w:val="24"/>
          <w:szCs w:val="18"/>
        </w:rPr>
        <w:t>k</w:t>
      </w:r>
      <w:r w:rsidRPr="00BA2EF2">
        <w:rPr>
          <w:rStyle w:val="Bodytext110"/>
          <w:rFonts w:ascii="Times New Roman" w:hAnsi="Times New Roman" w:cs="Times New Roman"/>
          <w:color w:val="000000"/>
          <w:sz w:val="24"/>
          <w:szCs w:val="18"/>
        </w:rPr>
        <w:t xml:space="preserve">-length binary conversion to decode the spatial bits as </w:t>
      </w:r>
      <w:r w:rsidR="00060E75" w:rsidRPr="00BA2EF2">
        <w:rPr>
          <w:rFonts w:ascii="Times New Roman" w:hAnsi="Times New Roman" w:cs="Times New Roman"/>
          <w:position w:val="-28"/>
          <w:sz w:val="24"/>
          <w:szCs w:val="18"/>
        </w:rPr>
        <w:object w:dxaOrig="380" w:dyaOrig="700">
          <v:shape id="_x0000_i1056" type="#_x0000_t75" style="width:19.5pt;height:33.75pt" o:ole="">
            <v:imagedata r:id="rId72" o:title=""/>
          </v:shape>
          <o:OLEObject Type="Embed" ProgID="Equation.DSMT4" ShapeID="_x0000_i1056" DrawAspect="Content" ObjectID="_1464784744" r:id="rId73"/>
        </w:object>
      </w:r>
      <w:r w:rsidRPr="00BA2EF2">
        <w:rPr>
          <w:rStyle w:val="Bodytext110"/>
          <w:rFonts w:ascii="Times New Roman" w:hAnsi="Times New Roman" w:cs="Times New Roman"/>
          <w:color w:val="000000"/>
          <w:sz w:val="24"/>
          <w:szCs w:val="18"/>
        </w:rPr>
        <w:t xml:space="preserve">. The estimated OSM and O-OFDM bits are then combined to estimate the transmitted </w:t>
      </w:r>
      <w:r w:rsidRPr="00BA2EF2">
        <w:rPr>
          <w:rStyle w:val="Bodytext11Italic"/>
          <w:rFonts w:ascii="Times New Roman" w:hAnsi="Times New Roman" w:cs="Times New Roman"/>
          <w:color w:val="000000"/>
          <w:sz w:val="24"/>
          <w:szCs w:val="18"/>
        </w:rPr>
        <w:t>l</w:t>
      </w:r>
      <w:r w:rsidRPr="00BA2EF2">
        <w:rPr>
          <w:rStyle w:val="Bodytext11Italic"/>
          <w:rFonts w:ascii="Times New Roman" w:hAnsi="Times New Roman" w:cs="Times New Roman"/>
          <w:color w:val="000000"/>
          <w:sz w:val="24"/>
          <w:szCs w:val="18"/>
          <w:vertAlign w:val="subscript"/>
        </w:rPr>
        <w:t>th</w:t>
      </w:r>
      <w:r w:rsidRPr="00BA2EF2">
        <w:rPr>
          <w:rStyle w:val="Bodytext110"/>
          <w:rFonts w:ascii="Times New Roman" w:hAnsi="Times New Roman" w:cs="Times New Roman"/>
          <w:color w:val="000000"/>
          <w:sz w:val="24"/>
          <w:szCs w:val="18"/>
        </w:rPr>
        <w:t xml:space="preserve"> bit-stream as </w:t>
      </w:r>
      <w:r w:rsidR="0043046D" w:rsidRPr="00BA2EF2">
        <w:rPr>
          <w:rFonts w:ascii="Times New Roman" w:hAnsi="Times New Roman" w:cs="Times New Roman"/>
          <w:position w:val="-6"/>
          <w:sz w:val="24"/>
          <w:szCs w:val="18"/>
        </w:rPr>
        <w:object w:dxaOrig="300" w:dyaOrig="480">
          <v:shape id="_x0000_i1057" type="#_x0000_t75" style="width:14.25pt;height:24pt" o:ole="">
            <v:imagedata r:id="rId74" o:title=""/>
          </v:shape>
          <o:OLEObject Type="Embed" ProgID="Equation.DSMT4" ShapeID="_x0000_i1057" DrawAspect="Content" ObjectID="_1464784745" r:id="rId75"/>
        </w:object>
      </w:r>
      <w:r w:rsidR="00F418A1" w:rsidRPr="00BA2EF2">
        <w:rPr>
          <w:rStyle w:val="Bodytext11Italic"/>
          <w:rFonts w:ascii="Times New Roman" w:hAnsi="Times New Roman" w:cs="Times New Roman"/>
          <w:color w:val="000000"/>
          <w:sz w:val="24"/>
          <w:szCs w:val="18"/>
        </w:rPr>
        <w:t>.</w:t>
      </w:r>
    </w:p>
    <w:p w:rsidR="00386239" w:rsidRPr="00BA2EF2" w:rsidRDefault="00386239" w:rsidP="00386239">
      <w:pPr>
        <w:jc w:val="both"/>
        <w:rPr>
          <w:rFonts w:ascii="Times New Roman" w:hAnsi="Times New Roman" w:cs="Times New Roman"/>
          <w:szCs w:val="18"/>
        </w:rPr>
      </w:pPr>
      <w:r w:rsidRPr="00BA2EF2">
        <w:rPr>
          <w:rStyle w:val="Bodytext110"/>
          <w:rFonts w:ascii="Times New Roman" w:hAnsi="Times New Roman" w:cs="Times New Roman"/>
          <w:sz w:val="24"/>
          <w:szCs w:val="18"/>
        </w:rPr>
        <w:t xml:space="preserve">The SIS-OFDM scheme explained above can provide up to </w:t>
      </w:r>
      <w:r w:rsidRPr="00BA2EF2">
        <w:rPr>
          <w:rStyle w:val="Bodytext11Italic"/>
          <w:rFonts w:ascii="Times New Roman" w:hAnsi="Times New Roman" w:cs="Times New Roman"/>
          <w:sz w:val="24"/>
          <w:szCs w:val="18"/>
        </w:rPr>
        <w:t>R</w:t>
      </w:r>
      <w:r w:rsidRPr="00BA2EF2">
        <w:rPr>
          <w:rStyle w:val="Bodytext11Italic"/>
          <w:rFonts w:ascii="Times New Roman" w:hAnsi="Times New Roman" w:cs="Times New Roman"/>
          <w:i w:val="0"/>
          <w:sz w:val="24"/>
          <w:szCs w:val="18"/>
          <w:vertAlign w:val="superscript"/>
        </w:rPr>
        <w:t>s</w:t>
      </w:r>
      <w:r w:rsidRPr="00BA2EF2">
        <w:rPr>
          <w:rStyle w:val="Bodytext110"/>
          <w:rFonts w:ascii="Times New Roman" w:hAnsi="Times New Roman" w:cs="Times New Roman"/>
          <w:sz w:val="24"/>
          <w:szCs w:val="18"/>
        </w:rPr>
        <w:t xml:space="preserve"> additional bits per symbol over equivalent SISO O-OFDM transmission. The system explored in </w:t>
      </w:r>
      <w:r w:rsidR="00AD78DE" w:rsidRPr="00BA2EF2">
        <w:rPr>
          <w:rStyle w:val="Bodytext110"/>
          <w:rFonts w:ascii="Times New Roman" w:hAnsi="Times New Roman" w:cs="Times New Roman"/>
          <w:sz w:val="24"/>
          <w:szCs w:val="18"/>
        </w:rPr>
        <w:t xml:space="preserve">Zhang </w:t>
      </w:r>
      <w:r w:rsidR="00AD78DE" w:rsidRPr="00BA2EF2">
        <w:rPr>
          <w:rStyle w:val="Bodytext110"/>
          <w:rFonts w:ascii="Times New Roman" w:hAnsi="Times New Roman" w:cs="Times New Roman"/>
          <w:i/>
          <w:sz w:val="24"/>
          <w:szCs w:val="18"/>
        </w:rPr>
        <w:t>et al.</w:t>
      </w:r>
      <w:r w:rsidR="00AD78DE" w:rsidRPr="00BA2EF2">
        <w:rPr>
          <w:rStyle w:val="Bodytext110"/>
          <w:rFonts w:ascii="Times New Roman" w:hAnsi="Times New Roman" w:cs="Times New Roman"/>
          <w:sz w:val="24"/>
          <w:szCs w:val="18"/>
          <w:vertAlign w:val="superscript"/>
        </w:rPr>
        <w:t>[9]</w:t>
      </w:r>
      <w:r w:rsidRPr="00BA2EF2">
        <w:rPr>
          <w:rStyle w:val="Bodytext110"/>
          <w:rFonts w:ascii="Times New Roman" w:hAnsi="Times New Roman" w:cs="Times New Roman"/>
          <w:sz w:val="24"/>
          <w:szCs w:val="18"/>
        </w:rPr>
        <w:t xml:space="preserve"> can transmit </w:t>
      </w:r>
      <w:r w:rsidRPr="00BA2EF2">
        <w:rPr>
          <w:rStyle w:val="Bodytext11Italic"/>
          <w:rFonts w:ascii="Times New Roman" w:hAnsi="Times New Roman" w:cs="Times New Roman"/>
          <w:i w:val="0"/>
          <w:sz w:val="24"/>
          <w:szCs w:val="18"/>
        </w:rPr>
        <w:t>(</w:t>
      </w:r>
      <w:r w:rsidR="006D6DC4" w:rsidRPr="00BA2EF2">
        <w:rPr>
          <w:rFonts w:ascii="Times New Roman" w:hAnsi="Times New Roman" w:cs="Times New Roman"/>
          <w:position w:val="-14"/>
          <w:szCs w:val="18"/>
        </w:rPr>
        <w:object w:dxaOrig="820" w:dyaOrig="440">
          <v:shape id="_x0000_i1058" type="#_x0000_t75" style="width:43.5pt;height:24pt" o:ole="">
            <v:imagedata r:id="rId76" o:title=""/>
          </v:shape>
          <o:OLEObject Type="Embed" ProgID="Equation.DSMT4" ShapeID="_x0000_i1058" DrawAspect="Content" ObjectID="_1464784746" r:id="rId77"/>
        </w:object>
      </w:r>
      <w:r w:rsidRPr="00BA2EF2">
        <w:rPr>
          <w:rStyle w:val="Bodytext11Italic"/>
          <w:rFonts w:ascii="Times New Roman" w:hAnsi="Times New Roman" w:cs="Times New Roman"/>
          <w:i w:val="0"/>
          <w:sz w:val="24"/>
          <w:szCs w:val="18"/>
        </w:rPr>
        <w:t>)</w:t>
      </w:r>
      <w:r w:rsidRPr="00BA2EF2">
        <w:rPr>
          <w:rStyle w:val="Bodytext110"/>
          <w:rFonts w:ascii="Times New Roman" w:hAnsi="Times New Roman" w:cs="Times New Roman"/>
          <w:sz w:val="24"/>
          <w:szCs w:val="18"/>
        </w:rPr>
        <w:t xml:space="preserve">spatial-bits per symbol as compared </w:t>
      </w:r>
      <w:r w:rsidR="00AD78DE" w:rsidRPr="00BA2EF2">
        <w:rPr>
          <w:rStyle w:val="Bodytext110"/>
          <w:rFonts w:ascii="Times New Roman" w:hAnsi="Times New Roman" w:cs="Times New Roman"/>
          <w:sz w:val="24"/>
          <w:szCs w:val="18"/>
        </w:rPr>
        <w:t>with</w:t>
      </w:r>
      <w:r w:rsidRPr="00BA2EF2">
        <w:rPr>
          <w:rStyle w:val="Bodytext110"/>
          <w:rFonts w:ascii="Times New Roman" w:hAnsi="Times New Roman" w:cs="Times New Roman"/>
          <w:sz w:val="24"/>
          <w:szCs w:val="18"/>
        </w:rPr>
        <w:t xml:space="preserve"> (</w:t>
      </w:r>
      <w:r w:rsidRPr="00BA2EF2">
        <w:rPr>
          <w:rStyle w:val="Bodytext110"/>
          <w:rFonts w:ascii="Times New Roman" w:hAnsi="Times New Roman" w:cs="Times New Roman"/>
          <w:i/>
          <w:sz w:val="24"/>
          <w:szCs w:val="18"/>
        </w:rPr>
        <w:t>N</w:t>
      </w:r>
      <w:r w:rsidR="00AD78DE" w:rsidRPr="00BA2EF2">
        <w:rPr>
          <w:rStyle w:val="Bodytext110"/>
          <w:rFonts w:ascii="Times New Roman" w:hAnsi="Times New Roman" w:cs="Times New Roman"/>
          <w:sz w:val="24"/>
          <w:szCs w:val="18"/>
          <w:vertAlign w:val="subscript"/>
        </w:rPr>
        <w:t>sc</w:t>
      </w:r>
      <w:r w:rsidRPr="00BA2EF2">
        <w:rPr>
          <w:rStyle w:val="Bodytext110"/>
          <w:rFonts w:ascii="Times New Roman" w:hAnsi="Times New Roman" w:cs="Times New Roman"/>
          <w:sz w:val="24"/>
          <w:szCs w:val="18"/>
        </w:rPr>
        <w:t xml:space="preserve"> × </w:t>
      </w:r>
      <w:r w:rsidRPr="00BA2EF2">
        <w:rPr>
          <w:rStyle w:val="Bodytext110"/>
          <w:rFonts w:ascii="Times New Roman" w:hAnsi="Times New Roman" w:cs="Times New Roman"/>
          <w:i/>
          <w:sz w:val="24"/>
          <w:szCs w:val="18"/>
        </w:rPr>
        <w:t>k</w:t>
      </w:r>
      <w:r w:rsidRPr="00BA2EF2">
        <w:rPr>
          <w:rStyle w:val="Bodytext110"/>
          <w:rFonts w:ascii="Times New Roman" w:hAnsi="Times New Roman" w:cs="Times New Roman"/>
          <w:sz w:val="24"/>
          <w:szCs w:val="18"/>
        </w:rPr>
        <w:t xml:space="preserve">) spatial-bits per symbol in SIS-OFDM. Thus using SIS-OFDM provides additional spectral efficiency gain of (3 × </w:t>
      </w:r>
      <w:r w:rsidRPr="00BA2EF2">
        <w:rPr>
          <w:rStyle w:val="Bodytext11Italic"/>
          <w:rFonts w:ascii="Times New Roman" w:hAnsi="Times New Roman" w:cs="Times New Roman"/>
          <w:sz w:val="24"/>
          <w:szCs w:val="18"/>
        </w:rPr>
        <w:t>N</w:t>
      </w:r>
      <w:r w:rsidRPr="00BA2EF2">
        <w:rPr>
          <w:rStyle w:val="Bodytext11Italic"/>
          <w:rFonts w:ascii="Times New Roman" w:hAnsi="Times New Roman" w:cs="Times New Roman"/>
          <w:i w:val="0"/>
          <w:sz w:val="24"/>
          <w:szCs w:val="18"/>
          <w:vertAlign w:val="subscript"/>
        </w:rPr>
        <w:t>sc</w:t>
      </w:r>
      <w:r w:rsidRPr="00BA2EF2">
        <w:rPr>
          <w:rStyle w:val="Bodytext110"/>
          <w:rFonts w:ascii="Times New Roman" w:hAnsi="Times New Roman" w:cs="Times New Roman"/>
          <w:sz w:val="24"/>
          <w:szCs w:val="18"/>
        </w:rPr>
        <w:t xml:space="preserve">× </w:t>
      </w:r>
      <w:r w:rsidRPr="00BA2EF2">
        <w:rPr>
          <w:rStyle w:val="Bodytext110"/>
          <w:rFonts w:ascii="Times New Roman" w:hAnsi="Times New Roman" w:cs="Times New Roman"/>
          <w:i/>
          <w:sz w:val="24"/>
          <w:szCs w:val="18"/>
        </w:rPr>
        <w:t>k</w:t>
      </w:r>
      <w:r w:rsidRPr="00BA2EF2">
        <w:rPr>
          <w:rStyle w:val="Bodytext110"/>
          <w:rFonts w:ascii="Times New Roman" w:hAnsi="Times New Roman" w:cs="Times New Roman"/>
          <w:sz w:val="24"/>
          <w:szCs w:val="18"/>
        </w:rPr>
        <w:t>/4) bits per symbol while using ACO-OFDM and ((</w:t>
      </w:r>
      <w:r w:rsidRPr="00BA2EF2">
        <w:rPr>
          <w:rStyle w:val="Bodytext110"/>
          <w:rFonts w:ascii="Times New Roman" w:hAnsi="Times New Roman" w:cs="Times New Roman"/>
          <w:i/>
          <w:sz w:val="24"/>
          <w:szCs w:val="18"/>
        </w:rPr>
        <w:t>N</w:t>
      </w:r>
      <w:r w:rsidR="00D34C7B" w:rsidRPr="00BA2EF2">
        <w:rPr>
          <w:rStyle w:val="Bodytext110"/>
          <w:rFonts w:ascii="Times New Roman" w:hAnsi="Times New Roman" w:cs="Times New Roman"/>
          <w:sz w:val="24"/>
          <w:szCs w:val="18"/>
          <w:vertAlign w:val="subscript"/>
        </w:rPr>
        <w:t>sc</w:t>
      </w:r>
      <w:r w:rsidRPr="00BA2EF2">
        <w:rPr>
          <w:rStyle w:val="Bodytext110"/>
          <w:rFonts w:ascii="Times New Roman" w:hAnsi="Times New Roman" w:cs="Times New Roman"/>
          <w:sz w:val="24"/>
          <w:szCs w:val="18"/>
        </w:rPr>
        <w:t xml:space="preserve">/2 </w:t>
      </w:r>
      <w:r w:rsidRPr="00BA2EF2">
        <w:rPr>
          <w:rFonts w:ascii="Times New Roman" w:hAnsi="Times New Roman" w:cs="Times New Roman"/>
          <w:szCs w:val="18"/>
        </w:rPr>
        <w:t>–</w:t>
      </w:r>
      <w:r w:rsidRPr="00BA2EF2">
        <w:rPr>
          <w:rStyle w:val="Bodytext110"/>
          <w:rFonts w:ascii="Times New Roman" w:hAnsi="Times New Roman" w:cs="Times New Roman"/>
          <w:sz w:val="24"/>
          <w:szCs w:val="18"/>
        </w:rPr>
        <w:t xml:space="preserve"> 1) × </w:t>
      </w:r>
      <w:r w:rsidRPr="00BA2EF2">
        <w:rPr>
          <w:rStyle w:val="Bodytext110"/>
          <w:rFonts w:ascii="Times New Roman" w:hAnsi="Times New Roman" w:cs="Times New Roman"/>
          <w:i/>
          <w:sz w:val="24"/>
          <w:szCs w:val="18"/>
        </w:rPr>
        <w:t>k</w:t>
      </w:r>
      <w:r w:rsidRPr="00BA2EF2">
        <w:rPr>
          <w:rStyle w:val="Bodytext110"/>
          <w:rFonts w:ascii="Times New Roman" w:hAnsi="Times New Roman" w:cs="Times New Roman"/>
          <w:sz w:val="24"/>
          <w:szCs w:val="18"/>
        </w:rPr>
        <w:t>) bits per symbol while using DCO-OFDM.</w:t>
      </w:r>
    </w:p>
    <w:p w:rsidR="00386239" w:rsidRPr="00BA2EF2" w:rsidRDefault="00386239" w:rsidP="00386239">
      <w:pPr>
        <w:pStyle w:val="Bodytext111"/>
        <w:shd w:val="clear" w:color="auto" w:fill="auto"/>
        <w:spacing w:before="0" w:after="2035"/>
        <w:ind w:left="20" w:right="20" w:firstLine="240"/>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Two comparable 4 × 4 MIMO systems, using ImR and NImR</w:t>
      </w:r>
      <w:r w:rsidR="00AD78DE"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respectively, implementing SIS-OFDM with ACO-OFDM and DCO-OFDM are simulated to evaluate the system performance. The </w:t>
      </w:r>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color w:val="000000"/>
          <w:sz w:val="24"/>
          <w:szCs w:val="18"/>
          <w:vertAlign w:val="subscript"/>
        </w:rPr>
        <w:t>tx</w:t>
      </w:r>
      <w:r w:rsidRPr="00BA2EF2">
        <w:rPr>
          <w:rStyle w:val="Bodytext110"/>
          <w:rFonts w:ascii="Times New Roman" w:hAnsi="Times New Roman" w:cs="Times New Roman"/>
          <w:color w:val="000000"/>
          <w:sz w:val="24"/>
          <w:szCs w:val="18"/>
        </w:rPr>
        <w:t xml:space="preserve"> = 4 </w:t>
      </w:r>
      <w:r w:rsidR="00AD78DE" w:rsidRPr="00BA2EF2">
        <w:rPr>
          <w:rStyle w:val="Bodytext110"/>
          <w:rFonts w:ascii="Times New Roman" w:hAnsi="Times New Roman" w:cs="Times New Roman"/>
          <w:color w:val="000000"/>
          <w:sz w:val="24"/>
          <w:szCs w:val="18"/>
        </w:rPr>
        <w:t>L</w:t>
      </w:r>
      <w:r w:rsidRPr="00BA2EF2">
        <w:rPr>
          <w:rStyle w:val="Bodytext110"/>
          <w:rFonts w:ascii="Times New Roman" w:hAnsi="Times New Roman" w:cs="Times New Roman"/>
          <w:color w:val="000000"/>
          <w:sz w:val="24"/>
          <w:szCs w:val="18"/>
        </w:rPr>
        <w:t>ambertian transmitters of order 1 are assumed located on the ceiling of a room, facing vertically down, and at 0.5</w:t>
      </w:r>
      <w:r w:rsidR="00AD78DE" w:rsidRPr="00BA2EF2">
        <w:rPr>
          <w:rStyle w:val="Bodytext110"/>
          <w:rFonts w:ascii="Times New Roman" w:hAnsi="Times New Roman" w:cs="Times New Roman"/>
          <w:color w:val="000000"/>
          <w:sz w:val="24"/>
          <w:szCs w:val="18"/>
        </w:rPr>
        <w:t xml:space="preserve"> </w:t>
      </w:r>
      <w:r w:rsidR="00D34C7B" w:rsidRPr="00BA2EF2">
        <w:rPr>
          <w:rStyle w:val="Bodytext110"/>
          <w:rFonts w:ascii="Times New Roman" w:hAnsi="Times New Roman" w:cs="Times New Roman"/>
          <w:color w:val="000000"/>
          <w:sz w:val="24"/>
          <w:szCs w:val="18"/>
        </w:rPr>
        <w:t>m</w:t>
      </w:r>
      <w:r w:rsidRPr="00BA2EF2">
        <w:rPr>
          <w:rStyle w:val="Bodytext110"/>
          <w:rFonts w:ascii="Times New Roman" w:hAnsi="Times New Roman" w:cs="Times New Roman"/>
          <w:color w:val="000000"/>
          <w:sz w:val="24"/>
          <w:szCs w:val="18"/>
        </w:rPr>
        <w:t xml:space="preserve"> pitch. The transmitters are assumed to have a linear electrical to optical conversion and transmit the upper peak signals without clipping. A 4-pixel ImR with 1</w:t>
      </w:r>
      <w:r w:rsidR="00AD78DE" w:rsidRPr="00BA2EF2">
        <w:rPr>
          <w:rStyle w:val="Bodytext110"/>
          <w:rFonts w:ascii="Times New Roman" w:hAnsi="Times New Roman" w:cs="Times New Roman"/>
          <w:color w:val="000000"/>
          <w:sz w:val="24"/>
          <w:szCs w:val="18"/>
        </w:rPr>
        <w:t xml:space="preserve"> </w:t>
      </w:r>
      <w:r w:rsidRPr="00BA2EF2">
        <w:rPr>
          <w:rStyle w:val="Bodytext11Italic"/>
          <w:rFonts w:ascii="Times New Roman" w:hAnsi="Times New Roman" w:cs="Times New Roman"/>
          <w:i w:val="0"/>
          <w:color w:val="000000"/>
          <w:sz w:val="24"/>
          <w:szCs w:val="18"/>
        </w:rPr>
        <w:t>mm</w:t>
      </w:r>
      <w:r w:rsidRPr="00BA2EF2">
        <w:rPr>
          <w:rStyle w:val="Bodytext110"/>
          <w:rFonts w:ascii="Times New Roman" w:hAnsi="Times New Roman" w:cs="Times New Roman"/>
          <w:color w:val="000000"/>
          <w:sz w:val="24"/>
          <w:szCs w:val="18"/>
        </w:rPr>
        <w:t xml:space="preserve"> pixel side length is assumed to have optics with 5</w:t>
      </w:r>
      <w:r w:rsidR="00AD78DE" w:rsidRPr="00BA2EF2">
        <w:rPr>
          <w:rStyle w:val="Bodytext110"/>
          <w:rFonts w:ascii="Times New Roman" w:hAnsi="Times New Roman" w:cs="Times New Roman"/>
          <w:color w:val="000000"/>
          <w:sz w:val="24"/>
          <w:szCs w:val="18"/>
        </w:rPr>
        <w:t xml:space="preserve"> </w:t>
      </w:r>
      <w:r w:rsidRPr="00BA2EF2">
        <w:rPr>
          <w:rStyle w:val="Bodytext11Italic"/>
          <w:rFonts w:ascii="Times New Roman" w:hAnsi="Times New Roman" w:cs="Times New Roman"/>
          <w:i w:val="0"/>
          <w:color w:val="000000"/>
          <w:sz w:val="24"/>
          <w:szCs w:val="18"/>
        </w:rPr>
        <w:t>mm</w:t>
      </w:r>
      <w:r w:rsidR="00AD78DE"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focal length, aperture of 1</w:t>
      </w:r>
      <w:r w:rsidR="00AD78DE" w:rsidRPr="00BA2EF2">
        <w:rPr>
          <w:rStyle w:val="Bodytext110"/>
          <w:rFonts w:ascii="Times New Roman" w:hAnsi="Times New Roman" w:cs="Times New Roman"/>
          <w:color w:val="000000"/>
          <w:sz w:val="24"/>
          <w:szCs w:val="18"/>
        </w:rPr>
        <w:t xml:space="preserve"> </w:t>
      </w:r>
      <w:r w:rsidR="00D34C7B" w:rsidRPr="00BA2EF2">
        <w:rPr>
          <w:rStyle w:val="Bodytext110"/>
          <w:rFonts w:ascii="Times New Roman" w:hAnsi="Times New Roman" w:cs="Times New Roman"/>
          <w:color w:val="000000"/>
          <w:sz w:val="24"/>
          <w:szCs w:val="18"/>
        </w:rPr>
        <w:t>mm</w:t>
      </w:r>
      <w:r w:rsidRPr="00BA2EF2">
        <w:rPr>
          <w:rStyle w:val="Bodytext110"/>
          <w:rFonts w:ascii="Times New Roman" w:hAnsi="Times New Roman" w:cs="Times New Roman"/>
          <w:color w:val="000000"/>
          <w:sz w:val="24"/>
          <w:szCs w:val="18"/>
          <w:vertAlign w:val="superscript"/>
        </w:rPr>
        <w:t>2</w:t>
      </w:r>
      <w:r w:rsidRPr="00BA2EF2">
        <w:rPr>
          <w:rStyle w:val="Bodytext110"/>
          <w:rFonts w:ascii="Times New Roman" w:hAnsi="Times New Roman" w:cs="Times New Roman"/>
          <w:color w:val="000000"/>
          <w:sz w:val="24"/>
          <w:szCs w:val="18"/>
        </w:rPr>
        <w:t xml:space="preserve"> area and arranged in a 2 × 2 grid. A 4-element NImR is modeled to have 4 photodiodes of side length 1</w:t>
      </w:r>
      <w:r w:rsidR="00AD78DE" w:rsidRPr="00BA2EF2">
        <w:rPr>
          <w:rStyle w:val="Bodytext110"/>
          <w:rFonts w:ascii="Times New Roman" w:hAnsi="Times New Roman" w:cs="Times New Roman"/>
          <w:color w:val="000000"/>
          <w:sz w:val="24"/>
          <w:szCs w:val="18"/>
        </w:rPr>
        <w:t xml:space="preserve"> </w:t>
      </w:r>
      <w:r w:rsidRPr="00BA2EF2">
        <w:rPr>
          <w:rStyle w:val="Bodytext11Italic"/>
          <w:rFonts w:ascii="Times New Roman" w:hAnsi="Times New Roman" w:cs="Times New Roman"/>
          <w:i w:val="0"/>
          <w:color w:val="000000"/>
          <w:sz w:val="24"/>
          <w:szCs w:val="18"/>
        </w:rPr>
        <w:t>mm</w:t>
      </w:r>
      <w:r w:rsidRPr="00BA2EF2">
        <w:rPr>
          <w:rStyle w:val="Bodytext110"/>
          <w:rFonts w:ascii="Times New Roman" w:hAnsi="Times New Roman" w:cs="Times New Roman"/>
          <w:color w:val="000000"/>
          <w:sz w:val="24"/>
          <w:szCs w:val="18"/>
        </w:rPr>
        <w:t>, 1</w:t>
      </w:r>
      <w:r w:rsidR="00AD78DE" w:rsidRPr="00BA2EF2">
        <w:rPr>
          <w:rStyle w:val="Bodytext110"/>
          <w:rFonts w:ascii="Times New Roman" w:hAnsi="Times New Roman" w:cs="Times New Roman"/>
          <w:color w:val="000000"/>
          <w:sz w:val="24"/>
          <w:szCs w:val="18"/>
        </w:rPr>
        <w:t xml:space="preserve"> </w:t>
      </w:r>
      <w:r w:rsidRPr="00BA2EF2">
        <w:rPr>
          <w:rStyle w:val="Bodytext11Italic"/>
          <w:rFonts w:ascii="Times New Roman" w:hAnsi="Times New Roman" w:cs="Times New Roman"/>
          <w:i w:val="0"/>
          <w:color w:val="000000"/>
          <w:sz w:val="24"/>
          <w:szCs w:val="18"/>
        </w:rPr>
        <w:t>mm</w:t>
      </w:r>
      <w:r w:rsidRPr="00BA2EF2">
        <w:rPr>
          <w:rStyle w:val="Bodytext110"/>
          <w:rFonts w:ascii="Times New Roman" w:hAnsi="Times New Roman" w:cs="Times New Roman"/>
          <w:color w:val="000000"/>
          <w:sz w:val="24"/>
          <w:szCs w:val="18"/>
        </w:rPr>
        <w:t xml:space="preserve"> pitch, and a concentrator with 1.5 refractive index arranged in a 2 × 2 grid. The receivers are assumed located in the center, facing upwards, and at a distance of 2</w:t>
      </w:r>
      <w:r w:rsidR="00AD78DE" w:rsidRPr="00BA2EF2">
        <w:rPr>
          <w:rStyle w:val="Bodytext110"/>
          <w:rFonts w:ascii="Times New Roman" w:hAnsi="Times New Roman" w:cs="Times New Roman"/>
          <w:color w:val="000000"/>
          <w:sz w:val="24"/>
          <w:szCs w:val="18"/>
        </w:rPr>
        <w:t xml:space="preserve"> </w:t>
      </w:r>
      <w:r w:rsidR="00D34C7B" w:rsidRPr="00BA2EF2">
        <w:rPr>
          <w:rStyle w:val="Bodytext110"/>
          <w:rFonts w:ascii="Times New Roman" w:hAnsi="Times New Roman" w:cs="Times New Roman"/>
          <w:color w:val="000000"/>
          <w:sz w:val="24"/>
          <w:szCs w:val="18"/>
        </w:rPr>
        <w:t>m</w:t>
      </w:r>
      <w:r w:rsidRPr="00BA2EF2">
        <w:rPr>
          <w:rStyle w:val="Bodytext110"/>
          <w:rFonts w:ascii="Times New Roman" w:hAnsi="Times New Roman" w:cs="Times New Roman"/>
          <w:color w:val="000000"/>
          <w:sz w:val="24"/>
          <w:szCs w:val="18"/>
        </w:rPr>
        <w:t xml:space="preserve"> from the transmitter plane. The transmitter side length is assumed small enough that its image lies entirely inside the corresponding pixel of the ImR. Additionally, these MIMO systems are compared against an equivalent SISO system that receives the same amount of average optical flux as in the MIMO systems.</w:t>
      </w:r>
    </w:p>
    <w:p w:rsidR="00386239" w:rsidRPr="00BA2EF2" w:rsidRDefault="00386239" w:rsidP="00386239">
      <w:pPr>
        <w:pStyle w:val="Bodytext111"/>
        <w:shd w:val="clear" w:color="auto" w:fill="auto"/>
        <w:spacing w:before="0" w:after="0" w:line="250" w:lineRule="exact"/>
        <w:ind w:right="20" w:firstLine="240"/>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In an indoor VLC environment, the propagation delay of light rays from luminaires to receiver is of the order of a few nano-seconds where as the modulation bandwidth is of the order of few tens of mega-</w:t>
      </w:r>
      <w:r w:rsidR="00AD78DE" w:rsidRPr="00BA2EF2">
        <w:rPr>
          <w:rStyle w:val="Bodytext110"/>
          <w:rFonts w:ascii="Times New Roman" w:hAnsi="Times New Roman" w:cs="Times New Roman"/>
          <w:color w:val="000000"/>
          <w:sz w:val="24"/>
          <w:szCs w:val="18"/>
        </w:rPr>
        <w:t>h</w:t>
      </w:r>
      <w:r w:rsidRPr="00BA2EF2">
        <w:rPr>
          <w:rStyle w:val="Bodytext110"/>
          <w:rFonts w:ascii="Times New Roman" w:hAnsi="Times New Roman" w:cs="Times New Roman"/>
          <w:color w:val="000000"/>
          <w:sz w:val="24"/>
          <w:szCs w:val="18"/>
        </w:rPr>
        <w:t>ertz. Additionally, the multipath reflected signals undergo path-loss of the order of 100</w:t>
      </w:r>
      <w:r w:rsidR="00AD78DE"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 xml:space="preserve">dB as compared </w:t>
      </w:r>
      <w:r w:rsidR="00AD78DE" w:rsidRPr="00BA2EF2">
        <w:rPr>
          <w:rStyle w:val="Bodytext110"/>
          <w:rFonts w:ascii="Times New Roman" w:hAnsi="Times New Roman" w:cs="Times New Roman"/>
          <w:color w:val="000000"/>
          <w:sz w:val="24"/>
          <w:szCs w:val="18"/>
        </w:rPr>
        <w:t xml:space="preserve">with </w:t>
      </w:r>
      <w:r w:rsidRPr="00BA2EF2">
        <w:rPr>
          <w:rStyle w:val="Bodytext110"/>
          <w:rFonts w:ascii="Times New Roman" w:hAnsi="Times New Roman" w:cs="Times New Roman"/>
          <w:color w:val="000000"/>
          <w:sz w:val="24"/>
          <w:szCs w:val="18"/>
        </w:rPr>
        <w:t xml:space="preserve">line-of-sight (LOS) signals. Thus only LOS signals are considered. In such scenario, </w:t>
      </w:r>
      <w:r w:rsidR="00D34C7B" w:rsidRPr="00BA2EF2">
        <w:rPr>
          <w:rStyle w:val="Bodytext110"/>
          <w:rFonts w:ascii="Times New Roman" w:hAnsi="Times New Roman" w:cs="Times New Roman"/>
          <w:i/>
          <w:color w:val="000000"/>
          <w:sz w:val="24"/>
          <w:szCs w:val="18"/>
        </w:rPr>
        <w:t>H</w:t>
      </w:r>
      <w:r w:rsidRPr="00BA2EF2">
        <w:rPr>
          <w:rStyle w:val="Bodytext110"/>
          <w:rFonts w:ascii="Times New Roman" w:hAnsi="Times New Roman" w:cs="Times New Roman"/>
          <w:color w:val="000000"/>
          <w:sz w:val="24"/>
          <w:szCs w:val="18"/>
        </w:rPr>
        <w:t xml:space="preserve"> with the ImR is given by </w:t>
      </w:r>
      <w:r w:rsidR="00AD78DE" w:rsidRPr="00BA2EF2">
        <w:rPr>
          <w:rStyle w:val="Bodytext110"/>
          <w:rFonts w:ascii="Times New Roman" w:hAnsi="Times New Roman" w:cs="Times New Roman"/>
          <w:color w:val="000000"/>
          <w:sz w:val="24"/>
          <w:szCs w:val="18"/>
        </w:rPr>
        <w:t xml:space="preserve">Eq. </w:t>
      </w:r>
      <w:r w:rsidRPr="00BA2EF2">
        <w:rPr>
          <w:rStyle w:val="Bodytext110"/>
          <w:rFonts w:ascii="Times New Roman" w:hAnsi="Times New Roman" w:cs="Times New Roman"/>
          <w:color w:val="000000"/>
          <w:sz w:val="24"/>
          <w:szCs w:val="18"/>
        </w:rPr>
        <w:t xml:space="preserve">(6a), with NImR is given by </w:t>
      </w:r>
      <w:r w:rsidR="00AD78DE" w:rsidRPr="00BA2EF2">
        <w:rPr>
          <w:rStyle w:val="Bodytext110"/>
          <w:rFonts w:ascii="Times New Roman" w:hAnsi="Times New Roman" w:cs="Times New Roman"/>
          <w:color w:val="000000"/>
          <w:sz w:val="24"/>
          <w:szCs w:val="18"/>
        </w:rPr>
        <w:t xml:space="preserve">Eq. </w:t>
      </w:r>
      <w:r w:rsidRPr="00BA2EF2">
        <w:rPr>
          <w:rStyle w:val="Bodytext110"/>
          <w:rFonts w:ascii="Times New Roman" w:hAnsi="Times New Roman" w:cs="Times New Roman"/>
          <w:color w:val="000000"/>
          <w:sz w:val="24"/>
          <w:szCs w:val="18"/>
        </w:rPr>
        <w:t xml:space="preserve">(6b) and for the SISO system is 0.8979 </w:t>
      </w:r>
      <w:r w:rsidR="00AD78DE" w:rsidRPr="00BA2EF2">
        <w:rPr>
          <w:rStyle w:val="Bodytext110"/>
          <w:rFonts w:ascii="Times New Roman" w:hAnsi="Times New Roman" w:cs="Times New Roman"/>
          <w:color w:val="000000"/>
          <w:sz w:val="24"/>
          <w:szCs w:val="18"/>
        </w:rPr>
        <w:sym w:font="Symbol" w:char="F0B4"/>
      </w:r>
      <w:r w:rsidRPr="00BA2EF2">
        <w:rPr>
          <w:rStyle w:val="Bodytext110"/>
          <w:rFonts w:ascii="Times New Roman" w:hAnsi="Times New Roman" w:cs="Times New Roman"/>
          <w:color w:val="000000"/>
          <w:sz w:val="24"/>
          <w:szCs w:val="18"/>
        </w:rPr>
        <w:t xml:space="preserve"> 10</w:t>
      </w:r>
      <w:r w:rsidR="00AD78DE" w:rsidRPr="00BA2EF2">
        <w:rPr>
          <w:rStyle w:val="Bodytext110"/>
          <w:rFonts w:ascii="Times New Roman" w:hAnsi="Times New Roman" w:cs="Times New Roman"/>
          <w:color w:val="000000"/>
          <w:sz w:val="24"/>
          <w:szCs w:val="18"/>
          <w:vertAlign w:val="superscript"/>
        </w:rPr>
        <w:sym w:font="Symbol" w:char="F02D"/>
      </w:r>
      <w:r w:rsidRPr="00BA2EF2">
        <w:rPr>
          <w:rStyle w:val="Bodytext110"/>
          <w:rFonts w:ascii="Times New Roman" w:hAnsi="Times New Roman" w:cs="Times New Roman"/>
          <w:color w:val="000000"/>
          <w:sz w:val="24"/>
          <w:szCs w:val="18"/>
          <w:vertAlign w:val="superscript"/>
        </w:rPr>
        <w:t>7</w:t>
      </w:r>
      <w:r w:rsidRPr="00BA2EF2">
        <w:rPr>
          <w:rStyle w:val="Bodytext110"/>
          <w:rFonts w:ascii="Times New Roman" w:hAnsi="Times New Roman" w:cs="Times New Roman"/>
          <w:color w:val="000000"/>
          <w:sz w:val="24"/>
          <w:szCs w:val="18"/>
        </w:rPr>
        <w:t xml:space="preserve">. Note, in </w:t>
      </w:r>
      <w:r w:rsidRPr="00BA2EF2">
        <w:rPr>
          <w:rStyle w:val="Bodytext11SmallCaps"/>
          <w:rFonts w:ascii="Times New Roman" w:hAnsi="Times New Roman" w:cs="Times New Roman"/>
          <w:color w:val="000000"/>
          <w:sz w:val="24"/>
          <w:szCs w:val="18"/>
        </w:rPr>
        <w:t>SIS-O</w:t>
      </w:r>
      <w:r w:rsidR="00AD78DE" w:rsidRPr="00BA2EF2">
        <w:rPr>
          <w:rStyle w:val="Bodytext11SmallCaps"/>
          <w:rFonts w:ascii="Times New Roman" w:hAnsi="Times New Roman" w:cs="Times New Roman"/>
          <w:color w:val="000000"/>
          <w:sz w:val="24"/>
          <w:szCs w:val="18"/>
        </w:rPr>
        <w:t>F</w:t>
      </w:r>
      <w:r w:rsidRPr="00BA2EF2">
        <w:rPr>
          <w:rStyle w:val="Bodytext11SmallCaps"/>
          <w:rFonts w:ascii="Times New Roman" w:hAnsi="Times New Roman" w:cs="Times New Roman"/>
          <w:color w:val="000000"/>
          <w:sz w:val="24"/>
          <w:szCs w:val="18"/>
        </w:rPr>
        <w:t>D</w:t>
      </w:r>
      <w:r w:rsidR="00AD78DE" w:rsidRPr="00BA2EF2">
        <w:rPr>
          <w:rStyle w:val="Bodytext11SmallCaps"/>
          <w:rFonts w:ascii="Times New Roman" w:hAnsi="Times New Roman" w:cs="Times New Roman"/>
          <w:color w:val="000000"/>
          <w:sz w:val="24"/>
          <w:szCs w:val="18"/>
        </w:rPr>
        <w:t>M</w:t>
      </w:r>
      <w:r w:rsidRPr="00BA2EF2">
        <w:rPr>
          <w:rStyle w:val="Bodytext11SmallCaps"/>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 xml:space="preserve">since only </w:t>
      </w:r>
      <w:r w:rsidR="00AD78DE" w:rsidRPr="00BA2EF2">
        <w:rPr>
          <w:rStyle w:val="Bodytext110"/>
          <w:rFonts w:ascii="Times New Roman" w:hAnsi="Times New Roman" w:cs="Times New Roman"/>
          <w:color w:val="000000"/>
          <w:sz w:val="24"/>
          <w:szCs w:val="18"/>
        </w:rPr>
        <w:t>one</w:t>
      </w:r>
      <w:r w:rsidRPr="00BA2EF2">
        <w:rPr>
          <w:rStyle w:val="Bodytext110"/>
          <w:rFonts w:ascii="Times New Roman" w:hAnsi="Times New Roman" w:cs="Times New Roman"/>
          <w:color w:val="000000"/>
          <w:sz w:val="24"/>
          <w:szCs w:val="18"/>
        </w:rPr>
        <w:t xml:space="preserve"> luminaire is active at a given time, the average transmitted flux per luminaire is assumed same as in the SISO system. Since all systems must receive the same amount of flux at same illumination levels, the point-to-point channel gains in each case are similar.</w:t>
      </w:r>
    </w:p>
    <w:bookmarkStart w:id="22" w:name="bookmark5"/>
    <w:p w:rsidR="00813D58" w:rsidRPr="00BA2EF2" w:rsidRDefault="00613E10">
      <w:pPr>
        <w:widowControl/>
        <w:spacing w:after="200" w:line="276" w:lineRule="auto"/>
        <w:rPr>
          <w:rStyle w:val="Bodytext110"/>
          <w:rFonts w:ascii="Times New Roman" w:eastAsiaTheme="minorHAnsi" w:hAnsi="Times New Roman" w:cs="Times New Roman"/>
          <w:sz w:val="24"/>
          <w:szCs w:val="18"/>
        </w:rPr>
      </w:pPr>
      <w:r w:rsidRPr="00BA2EF2">
        <w:rPr>
          <w:rFonts w:ascii="Times New Roman" w:hAnsi="Times New Roman" w:cs="Times New Roman"/>
          <w:position w:val="-66"/>
          <w:szCs w:val="18"/>
        </w:rPr>
        <w:object w:dxaOrig="4599" w:dyaOrig="1440">
          <v:shape id="_x0000_i1059" type="#_x0000_t75" style="width:230.2pt;height:1in" o:ole="">
            <v:imagedata r:id="rId78" o:title=""/>
          </v:shape>
          <o:OLEObject Type="Embed" ProgID="Equation.DSMT4" ShapeID="_x0000_i1059" DrawAspect="Content" ObjectID="_1464784747" r:id="rId79"/>
        </w:object>
      </w:r>
      <w:r w:rsidR="00D0104E" w:rsidRPr="00BA2EF2">
        <w:rPr>
          <w:rFonts w:ascii="Times New Roman" w:hAnsi="Times New Roman" w:cs="Times New Roman"/>
          <w:position w:val="-66"/>
          <w:szCs w:val="18"/>
        </w:rPr>
        <w:tab/>
        <w:t>(6a)</w:t>
      </w:r>
    </w:p>
    <w:p w:rsidR="00225AF7" w:rsidRPr="00BA2EF2" w:rsidRDefault="00D0104E">
      <w:pPr>
        <w:widowControl/>
        <w:spacing w:after="200" w:line="276" w:lineRule="auto"/>
        <w:rPr>
          <w:rStyle w:val="Bodytext110"/>
          <w:rFonts w:ascii="Times New Roman" w:eastAsiaTheme="minorHAnsi" w:hAnsi="Times New Roman" w:cs="Times New Roman"/>
          <w:sz w:val="24"/>
          <w:szCs w:val="18"/>
        </w:rPr>
      </w:pPr>
      <w:r w:rsidRPr="00BA2EF2">
        <w:rPr>
          <w:rFonts w:ascii="Times New Roman" w:hAnsi="Times New Roman" w:cs="Times New Roman"/>
          <w:position w:val="-66"/>
          <w:szCs w:val="18"/>
        </w:rPr>
        <w:object w:dxaOrig="4599" w:dyaOrig="1440">
          <v:shape id="_x0000_i1060" type="#_x0000_t75" style="width:230.2pt;height:1in" o:ole="">
            <v:imagedata r:id="rId80" o:title=""/>
          </v:shape>
          <o:OLEObject Type="Embed" ProgID="Equation.DSMT4" ShapeID="_x0000_i1060" DrawAspect="Content" ObjectID="_1464784748" r:id="rId81"/>
        </w:object>
      </w:r>
      <w:r w:rsidR="00C86685" w:rsidRPr="00BA2EF2">
        <w:rPr>
          <w:rFonts w:ascii="Times New Roman" w:hAnsi="Times New Roman" w:cs="Times New Roman"/>
          <w:position w:val="-66"/>
          <w:szCs w:val="18"/>
        </w:rPr>
        <w:tab/>
        <w:t>(6b)</w:t>
      </w:r>
    </w:p>
    <w:p w:rsidR="00386239" w:rsidRPr="00BA2EF2" w:rsidRDefault="00386239" w:rsidP="00386239">
      <w:pPr>
        <w:pStyle w:val="Bodytext111"/>
        <w:shd w:val="clear" w:color="auto" w:fill="auto"/>
        <w:spacing w:before="0" w:after="0"/>
        <w:ind w:left="20" w:firstLine="0"/>
        <w:rPr>
          <w:rStyle w:val="Bodytext110"/>
          <w:rFonts w:ascii="Times New Roman" w:hAnsi="Times New Roman" w:cs="Times New Roman"/>
          <w:color w:val="000000"/>
          <w:sz w:val="24"/>
          <w:szCs w:val="18"/>
        </w:rPr>
      </w:pPr>
      <w:r w:rsidRPr="00BA2EF2">
        <w:rPr>
          <w:rStyle w:val="Bodytext110"/>
          <w:rFonts w:ascii="Times New Roman" w:hAnsi="Times New Roman" w:cs="Times New Roman"/>
          <w:color w:val="000000"/>
          <w:sz w:val="24"/>
          <w:szCs w:val="18"/>
        </w:rPr>
        <w:t xml:space="preserve">As mentioned before, for indoor VLC, transmitters must perform dual function of providing wireless data communication while maintaining appropriate average illumination level. Thus to perform a fair comparison between SIS-OFDM systems implementing ACO-OFDM and DCO-OFDM, both techniques are compared at the same average emitted flux levels while maintaining almost equal bit-rates. This necessitates a different definition of SNR. For this work, SNR is defined as the ratio of the average transmitted electrical power to noise power and is similar as in </w:t>
      </w:r>
      <w:r w:rsidR="00BA79D4" w:rsidRPr="00BA2EF2">
        <w:rPr>
          <w:rStyle w:val="Bodytext110"/>
          <w:rFonts w:ascii="Times New Roman" w:hAnsi="Times New Roman" w:cs="Times New Roman"/>
          <w:color w:val="000000"/>
          <w:sz w:val="24"/>
          <w:szCs w:val="18"/>
        </w:rPr>
        <w:t xml:space="preserve">Fath </w:t>
      </w:r>
      <w:ins w:id="23" w:author="Butala, Pankil, Mukund" w:date="2014-06-20T15:27:00Z">
        <w:r w:rsidR="00E97C86">
          <w:rPr>
            <w:rStyle w:val="Bodytext110"/>
            <w:rFonts w:ascii="Times New Roman" w:hAnsi="Times New Roman" w:cs="Times New Roman"/>
            <w:color w:val="000000"/>
            <w:sz w:val="24"/>
            <w:szCs w:val="18"/>
          </w:rPr>
          <w:t>et al</w:t>
        </w:r>
      </w:ins>
      <w:del w:id="24" w:author="Butala, Pankil, Mukund" w:date="2014-06-20T15:27:00Z">
        <w:r w:rsidR="00BA79D4" w:rsidRPr="00BA2EF2" w:rsidDel="00E97C86">
          <w:rPr>
            <w:rStyle w:val="Bodytext110"/>
            <w:rFonts w:ascii="Times New Roman" w:hAnsi="Times New Roman" w:cs="Times New Roman"/>
            <w:color w:val="000000"/>
            <w:sz w:val="24"/>
            <w:szCs w:val="18"/>
          </w:rPr>
          <w:delText>and Haas</w:delText>
        </w:r>
      </w:del>
      <w:r w:rsidR="00D34C7B" w:rsidRPr="00BA2EF2">
        <w:rPr>
          <w:rStyle w:val="Bodytext110"/>
          <w:rFonts w:ascii="Times New Roman" w:hAnsi="Times New Roman" w:cs="Times New Roman"/>
          <w:color w:val="000000"/>
          <w:sz w:val="24"/>
          <w:szCs w:val="18"/>
          <w:vertAlign w:val="superscript"/>
        </w:rPr>
        <w:t>[11]</w:t>
      </w:r>
      <w:r w:rsidRPr="00BA2EF2">
        <w:rPr>
          <w:rStyle w:val="Bodytext110"/>
          <w:rFonts w:ascii="Times New Roman" w:hAnsi="Times New Roman" w:cs="Times New Roman"/>
          <w:color w:val="000000"/>
          <w:sz w:val="24"/>
          <w:szCs w:val="18"/>
        </w:rPr>
        <w:t>.</w:t>
      </w:r>
      <w:bookmarkEnd w:id="22"/>
    </w:p>
    <w:p w:rsidR="00386239" w:rsidRPr="00BA2EF2" w:rsidRDefault="00F96AF2" w:rsidP="00386239">
      <w:pPr>
        <w:pStyle w:val="Bodytext111"/>
        <w:shd w:val="clear" w:color="auto" w:fill="auto"/>
        <w:spacing w:before="100" w:beforeAutospacing="1" w:after="100" w:afterAutospacing="1"/>
        <w:ind w:left="14" w:firstLine="0"/>
        <w:jc w:val="center"/>
        <w:rPr>
          <w:rStyle w:val="Bodytext110"/>
          <w:rFonts w:ascii="Times New Roman" w:hAnsi="Times New Roman" w:cs="Times New Roman"/>
          <w:color w:val="000000"/>
          <w:sz w:val="24"/>
          <w:szCs w:val="18"/>
        </w:rPr>
      </w:pPr>
      <w:r w:rsidRPr="00BA2EF2">
        <w:rPr>
          <w:rFonts w:ascii="Times New Roman" w:hAnsi="Times New Roman" w:cs="Times New Roman"/>
          <w:position w:val="-30"/>
          <w:sz w:val="24"/>
          <w:szCs w:val="18"/>
        </w:rPr>
        <w:t>,</w:t>
      </w:r>
      <w:r w:rsidR="00AC363C" w:rsidRPr="00BA2EF2">
        <w:rPr>
          <w:rFonts w:ascii="Times New Roman" w:hAnsi="Times New Roman" w:cs="Times New Roman"/>
          <w:position w:val="-30"/>
          <w:sz w:val="24"/>
          <w:szCs w:val="18"/>
        </w:rPr>
        <w:object w:dxaOrig="2100" w:dyaOrig="800">
          <v:shape id="_x0000_i1061" type="#_x0000_t75" style="width:105.75pt;height:38.25pt" o:ole="">
            <v:imagedata r:id="rId82" o:title=""/>
          </v:shape>
          <o:OLEObject Type="Embed" ProgID="Equation.DSMT4" ShapeID="_x0000_i1061" DrawAspect="Content" ObjectID="_1464784749" r:id="rId83"/>
        </w:object>
      </w:r>
      <w:r w:rsidR="00AC363C" w:rsidRPr="00BA2EF2">
        <w:rPr>
          <w:rFonts w:ascii="Times New Roman" w:hAnsi="Times New Roman" w:cs="Times New Roman"/>
          <w:sz w:val="24"/>
          <w:szCs w:val="18"/>
        </w:rPr>
        <w:tab/>
      </w:r>
      <w:r w:rsidR="00386239" w:rsidRPr="00BA2EF2">
        <w:rPr>
          <w:rStyle w:val="Bodytext110"/>
          <w:rFonts w:ascii="Times New Roman" w:hAnsi="Times New Roman" w:cs="Times New Roman"/>
          <w:color w:val="000000"/>
          <w:sz w:val="24"/>
          <w:szCs w:val="18"/>
        </w:rPr>
        <w:t>(7)</w:t>
      </w:r>
    </w:p>
    <w:p w:rsidR="00386239" w:rsidRPr="00BA2EF2" w:rsidRDefault="00386239" w:rsidP="00386239">
      <w:pPr>
        <w:pStyle w:val="Bodytext111"/>
        <w:shd w:val="clear" w:color="auto" w:fill="auto"/>
        <w:spacing w:before="0" w:after="0"/>
        <w:ind w:left="20" w:firstLine="0"/>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 xml:space="preserve">where </w:t>
      </w:r>
      <w:r w:rsidR="00EC1CC5" w:rsidRPr="00BA2EF2">
        <w:rPr>
          <w:rFonts w:ascii="Times New Roman" w:hAnsi="Times New Roman" w:cs="Times New Roman"/>
          <w:position w:val="-16"/>
          <w:sz w:val="24"/>
          <w:szCs w:val="18"/>
        </w:rPr>
        <w:object w:dxaOrig="540" w:dyaOrig="460">
          <v:shape id="_x0000_i1062" type="#_x0000_t75" style="width:28.5pt;height:24pt" o:ole="">
            <v:imagedata r:id="rId84" o:title=""/>
          </v:shape>
          <o:OLEObject Type="Embed" ProgID="Equation.DSMT4" ShapeID="_x0000_i1062" DrawAspect="Content" ObjectID="_1464784750" r:id="rId85"/>
        </w:object>
      </w:r>
      <w:r w:rsidRPr="00BA2EF2">
        <w:rPr>
          <w:rStyle w:val="Bodytext110"/>
          <w:rFonts w:ascii="Times New Roman" w:hAnsi="Times New Roman" w:cs="Times New Roman"/>
          <w:color w:val="000000"/>
          <w:sz w:val="24"/>
          <w:szCs w:val="18"/>
        </w:rPr>
        <w:t xml:space="preserve"> is the average radiant flux emitted by a transmitter, </w:t>
      </w:r>
      <w:r w:rsidRPr="00BA2EF2">
        <w:rPr>
          <w:rStyle w:val="Bodytext11Italic"/>
          <w:rFonts w:ascii="Times New Roman" w:hAnsi="Times New Roman" w:cs="Times New Roman"/>
          <w:color w:val="000000"/>
          <w:sz w:val="24"/>
          <w:szCs w:val="18"/>
        </w:rPr>
        <w:t>h</w:t>
      </w:r>
      <w:r w:rsidRPr="00BA2EF2">
        <w:rPr>
          <w:rStyle w:val="Bodytext110"/>
          <w:rFonts w:ascii="Times New Roman" w:hAnsi="Times New Roman" w:cs="Times New Roman"/>
          <w:color w:val="000000"/>
          <w:sz w:val="24"/>
          <w:szCs w:val="18"/>
        </w:rPr>
        <w:t xml:space="preserve"> is the optical to electrical conversion factor </w:t>
      </w:r>
      <w:r w:rsidRPr="00BA2EF2">
        <w:rPr>
          <w:rStyle w:val="Bodytext11Italic"/>
          <w:rFonts w:ascii="Times New Roman" w:hAnsi="Times New Roman" w:cs="Times New Roman"/>
          <w:i w:val="0"/>
          <w:color w:val="000000"/>
          <w:sz w:val="24"/>
          <w:szCs w:val="18"/>
        </w:rPr>
        <w:t>(</w:t>
      </w:r>
      <w:r w:rsidRPr="00BA2EF2">
        <w:rPr>
          <w:rStyle w:val="Bodytext11Italic"/>
          <w:rFonts w:ascii="Times New Roman" w:hAnsi="Times New Roman" w:cs="Times New Roman"/>
          <w:color w:val="000000"/>
          <w:sz w:val="24"/>
          <w:szCs w:val="18"/>
        </w:rPr>
        <w:t>AW</w:t>
      </w:r>
      <w:r w:rsidR="00F96AF2" w:rsidRPr="00BA2EF2">
        <w:rPr>
          <w:rStyle w:val="Bodytext110"/>
          <w:rFonts w:ascii="Times New Roman" w:hAnsi="Times New Roman" w:cs="Times New Roman"/>
          <w:color w:val="000000"/>
          <w:sz w:val="24"/>
          <w:szCs w:val="18"/>
          <w:vertAlign w:val="superscript"/>
        </w:rPr>
        <w:sym w:font="Symbol" w:char="F02D"/>
      </w:r>
      <w:r w:rsidRPr="00BA2EF2">
        <w:rPr>
          <w:rStyle w:val="Bodytext110"/>
          <w:rFonts w:ascii="Times New Roman" w:hAnsi="Times New Roman" w:cs="Times New Roman"/>
          <w:color w:val="000000"/>
          <w:sz w:val="24"/>
          <w:szCs w:val="18"/>
          <w:vertAlign w:val="superscript"/>
        </w:rPr>
        <w:t>1</w:t>
      </w:r>
      <w:r w:rsidRPr="00BA2EF2">
        <w:rPr>
          <w:rFonts w:ascii="Times New Roman" w:hAnsi="Times New Roman" w:cs="Times New Roman"/>
          <w:sz w:val="24"/>
          <w:szCs w:val="18"/>
        </w:rPr>
        <w:t>Ω</w:t>
      </w:r>
      <w:r w:rsidR="00F96AF2" w:rsidRPr="00BA2EF2">
        <w:rPr>
          <w:rStyle w:val="Bodytext110"/>
          <w:rFonts w:ascii="Times New Roman" w:hAnsi="Times New Roman" w:cs="Times New Roman"/>
          <w:color w:val="000000"/>
          <w:sz w:val="24"/>
          <w:szCs w:val="18"/>
          <w:vertAlign w:val="superscript"/>
        </w:rPr>
        <w:sym w:font="Symbol" w:char="F02D"/>
      </w:r>
      <w:r w:rsidRPr="00BA2EF2">
        <w:rPr>
          <w:rStyle w:val="Bodytext110"/>
          <w:rFonts w:ascii="Times New Roman" w:hAnsi="Times New Roman" w:cs="Times New Roman"/>
          <w:color w:val="000000"/>
          <w:sz w:val="24"/>
          <w:szCs w:val="18"/>
          <w:vertAlign w:val="superscript"/>
        </w:rPr>
        <w:t>2</w:t>
      </w:r>
      <w:r w:rsidRPr="00BA2EF2">
        <w:rPr>
          <w:rStyle w:val="Bodytext110"/>
          <w:rFonts w:ascii="Times New Roman" w:hAnsi="Times New Roman" w:cs="Times New Roman"/>
          <w:color w:val="000000"/>
          <w:sz w:val="24"/>
          <w:szCs w:val="18"/>
        </w:rPr>
        <w:t>)</w:t>
      </w:r>
      <w:r w:rsidR="00F96AF2"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and </w:t>
      </w:r>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i w:val="0"/>
          <w:color w:val="000000"/>
          <w:sz w:val="24"/>
          <w:szCs w:val="18"/>
          <w:vertAlign w:val="subscript"/>
        </w:rPr>
        <w:t>0</w:t>
      </w:r>
      <w:r w:rsidRPr="00BA2EF2">
        <w:rPr>
          <w:rStyle w:val="Bodytext110"/>
          <w:rFonts w:ascii="Times New Roman" w:hAnsi="Times New Roman" w:cs="Times New Roman"/>
          <w:color w:val="000000"/>
          <w:sz w:val="24"/>
          <w:szCs w:val="18"/>
        </w:rPr>
        <w:t xml:space="preserve"> is the noise power. Without loss of generality, </w:t>
      </w:r>
      <w:r w:rsidRPr="00BA2EF2">
        <w:rPr>
          <w:rStyle w:val="Bodytext110"/>
          <w:rFonts w:ascii="Times New Roman" w:hAnsi="Times New Roman" w:cs="Times New Roman"/>
          <w:i/>
          <w:color w:val="000000"/>
          <w:sz w:val="24"/>
          <w:szCs w:val="18"/>
        </w:rPr>
        <w:t>h</w:t>
      </w:r>
      <w:r w:rsidRPr="00BA2EF2">
        <w:rPr>
          <w:rStyle w:val="Bodytext110"/>
          <w:rFonts w:ascii="Times New Roman" w:hAnsi="Times New Roman" w:cs="Times New Roman"/>
          <w:color w:val="000000"/>
          <w:sz w:val="24"/>
          <w:szCs w:val="18"/>
        </w:rPr>
        <w:t xml:space="preserve"> = 1 is assumed. Given the channel matrix in </w:t>
      </w:r>
      <w:r w:rsidR="00F96AF2" w:rsidRPr="00BA2EF2">
        <w:rPr>
          <w:rStyle w:val="Bodytext110"/>
          <w:rFonts w:ascii="Times New Roman" w:hAnsi="Times New Roman" w:cs="Times New Roman"/>
          <w:color w:val="000000"/>
          <w:sz w:val="24"/>
          <w:szCs w:val="18"/>
        </w:rPr>
        <w:t xml:space="preserve">Eqs </w:t>
      </w:r>
      <w:r w:rsidRPr="00BA2EF2">
        <w:rPr>
          <w:rStyle w:val="Bodytext110"/>
          <w:rFonts w:ascii="Times New Roman" w:hAnsi="Times New Roman" w:cs="Times New Roman"/>
          <w:color w:val="000000"/>
          <w:sz w:val="24"/>
          <w:szCs w:val="18"/>
        </w:rPr>
        <w:t xml:space="preserve">(6), the definition of SNR in </w:t>
      </w:r>
      <w:r w:rsidR="00F96AF2" w:rsidRPr="00BA2EF2">
        <w:rPr>
          <w:rStyle w:val="Bodytext110"/>
          <w:rFonts w:ascii="Times New Roman" w:hAnsi="Times New Roman" w:cs="Times New Roman"/>
          <w:color w:val="000000"/>
          <w:sz w:val="24"/>
          <w:szCs w:val="18"/>
        </w:rPr>
        <w:t xml:space="preserve">Eq. </w:t>
      </w:r>
      <w:r w:rsidRPr="00BA2EF2">
        <w:rPr>
          <w:rStyle w:val="Bodytext110"/>
          <w:rFonts w:ascii="Times New Roman" w:hAnsi="Times New Roman" w:cs="Times New Roman"/>
          <w:color w:val="000000"/>
          <w:sz w:val="24"/>
          <w:szCs w:val="18"/>
        </w:rPr>
        <w:t xml:space="preserve">(7) has an SNR offset of ≈ 150 dB over received signal power to noise power ratio. Using </w:t>
      </w:r>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i w:val="0"/>
          <w:color w:val="000000"/>
          <w:sz w:val="24"/>
          <w:szCs w:val="18"/>
          <w:vertAlign w:val="subscript"/>
        </w:rPr>
        <w:t>sc</w:t>
      </w:r>
      <w:r w:rsidRPr="00BA2EF2">
        <w:rPr>
          <w:rStyle w:val="Bodytext110"/>
          <w:rFonts w:ascii="Times New Roman" w:hAnsi="Times New Roman" w:cs="Times New Roman"/>
          <w:color w:val="000000"/>
          <w:sz w:val="24"/>
          <w:szCs w:val="18"/>
        </w:rPr>
        <w:t xml:space="preserve"> = 64, performance of ACO-OFDM with </w:t>
      </w:r>
      <w:del w:id="25" w:author="Butala, Pankil, Mukund" w:date="2014-06-20T15:32:00Z">
        <w:r w:rsidRPr="00BA2EF2" w:rsidDel="00C15F70">
          <w:rPr>
            <w:rStyle w:val="Bodytext110"/>
            <w:rFonts w:ascii="Times New Roman" w:hAnsi="Times New Roman" w:cs="Times New Roman"/>
            <w:color w:val="000000"/>
            <w:sz w:val="24"/>
            <w:szCs w:val="18"/>
          </w:rPr>
          <w:delText xml:space="preserve">16-QAM and </w:delText>
        </w:r>
      </w:del>
      <w:r w:rsidRPr="00BA2EF2">
        <w:rPr>
          <w:rStyle w:val="Bodytext110"/>
          <w:rFonts w:ascii="Times New Roman" w:hAnsi="Times New Roman" w:cs="Times New Roman"/>
          <w:color w:val="000000"/>
          <w:sz w:val="24"/>
          <w:szCs w:val="18"/>
        </w:rPr>
        <w:t xml:space="preserve">64-QAM is compared </w:t>
      </w:r>
      <w:r w:rsidR="00F96AF2" w:rsidRPr="00BA2EF2">
        <w:rPr>
          <w:rStyle w:val="Bodytext110"/>
          <w:rFonts w:ascii="Times New Roman" w:hAnsi="Times New Roman" w:cs="Times New Roman"/>
          <w:color w:val="000000"/>
          <w:sz w:val="24"/>
          <w:szCs w:val="18"/>
        </w:rPr>
        <w:t>with</w:t>
      </w:r>
      <w:r w:rsidRPr="00BA2EF2">
        <w:rPr>
          <w:rStyle w:val="Bodytext110"/>
          <w:rFonts w:ascii="Times New Roman" w:hAnsi="Times New Roman" w:cs="Times New Roman"/>
          <w:color w:val="000000"/>
          <w:sz w:val="24"/>
          <w:szCs w:val="18"/>
        </w:rPr>
        <w:t xml:space="preserve"> that of DCO-OFDM with </w:t>
      </w:r>
      <w:del w:id="26" w:author="Butala, Pankil, Mukund" w:date="2014-06-20T15:32:00Z">
        <w:r w:rsidRPr="00BA2EF2" w:rsidDel="00C15F70">
          <w:rPr>
            <w:rStyle w:val="Bodytext110"/>
            <w:rFonts w:ascii="Times New Roman" w:hAnsi="Times New Roman" w:cs="Times New Roman"/>
            <w:color w:val="000000"/>
            <w:sz w:val="24"/>
            <w:szCs w:val="18"/>
          </w:rPr>
          <w:delText xml:space="preserve">4-QAM and </w:delText>
        </w:r>
      </w:del>
      <w:r w:rsidRPr="00BA2EF2">
        <w:rPr>
          <w:rStyle w:val="Bodytext110"/>
          <w:rFonts w:ascii="Times New Roman" w:hAnsi="Times New Roman" w:cs="Times New Roman"/>
          <w:color w:val="000000"/>
          <w:sz w:val="24"/>
          <w:szCs w:val="18"/>
        </w:rPr>
        <w:t>8-QAM</w:t>
      </w:r>
      <w:del w:id="27" w:author="Butala, Pankil, Mukund" w:date="2014-06-20T15:32:00Z">
        <w:r w:rsidR="00F96AF2" w:rsidRPr="00BA2EF2" w:rsidDel="00C15F70">
          <w:rPr>
            <w:rStyle w:val="Bodytext110"/>
            <w:rFonts w:ascii="Times New Roman" w:hAnsi="Times New Roman" w:cs="Times New Roman"/>
            <w:color w:val="000000"/>
            <w:sz w:val="24"/>
            <w:szCs w:val="18"/>
          </w:rPr>
          <w:delText>,</w:delText>
        </w:r>
        <w:r w:rsidRPr="00BA2EF2" w:rsidDel="00C15F70">
          <w:rPr>
            <w:rStyle w:val="Bodytext110"/>
            <w:rFonts w:ascii="Times New Roman" w:hAnsi="Times New Roman" w:cs="Times New Roman"/>
            <w:color w:val="000000"/>
            <w:sz w:val="24"/>
            <w:szCs w:val="18"/>
          </w:rPr>
          <w:delText xml:space="preserve"> respectively</w:delText>
        </w:r>
      </w:del>
      <w:r w:rsidRPr="00BA2EF2">
        <w:rPr>
          <w:rStyle w:val="Bodytext110"/>
          <w:rFonts w:ascii="Times New Roman" w:hAnsi="Times New Roman" w:cs="Times New Roman"/>
          <w:color w:val="000000"/>
          <w:sz w:val="24"/>
          <w:szCs w:val="18"/>
        </w:rPr>
        <w:t xml:space="preserve">. This results in </w:t>
      </w:r>
      <w:del w:id="28" w:author="Butala, Pankil, Mukund" w:date="2014-06-20T15:32:00Z">
        <w:r w:rsidRPr="00BA2EF2" w:rsidDel="00C15F70">
          <w:rPr>
            <w:rStyle w:val="Bodytext110"/>
            <w:rFonts w:ascii="Times New Roman" w:hAnsi="Times New Roman" w:cs="Times New Roman"/>
            <w:color w:val="000000"/>
            <w:sz w:val="24"/>
            <w:szCs w:val="18"/>
          </w:rPr>
          <w:delText xml:space="preserve">192, </w:delText>
        </w:r>
      </w:del>
      <w:r w:rsidRPr="00BA2EF2">
        <w:rPr>
          <w:rStyle w:val="Bodytext110"/>
          <w:rFonts w:ascii="Times New Roman" w:hAnsi="Times New Roman" w:cs="Times New Roman"/>
          <w:color w:val="000000"/>
          <w:sz w:val="24"/>
          <w:szCs w:val="18"/>
        </w:rPr>
        <w:t xml:space="preserve">224, </w:t>
      </w:r>
      <w:del w:id="29" w:author="Butala, Pankil, Mukund" w:date="2014-06-20T15:32:00Z">
        <w:r w:rsidRPr="00BA2EF2" w:rsidDel="00C15F70">
          <w:rPr>
            <w:rStyle w:val="Bodytext110"/>
            <w:rFonts w:ascii="Times New Roman" w:hAnsi="Times New Roman" w:cs="Times New Roman"/>
            <w:color w:val="000000"/>
            <w:sz w:val="24"/>
            <w:szCs w:val="18"/>
          </w:rPr>
          <w:delText xml:space="preserve">190, </w:delText>
        </w:r>
      </w:del>
      <w:r w:rsidRPr="00BA2EF2">
        <w:rPr>
          <w:rStyle w:val="Bodytext110"/>
          <w:rFonts w:ascii="Times New Roman" w:hAnsi="Times New Roman" w:cs="Times New Roman"/>
          <w:color w:val="000000"/>
          <w:sz w:val="24"/>
          <w:szCs w:val="18"/>
        </w:rPr>
        <w:t>and 221 bits per symbol</w:t>
      </w:r>
      <w:r w:rsidR="00F96AF2"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respectively</w:t>
      </w:r>
      <w:r w:rsidR="00F96AF2"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for the </w:t>
      </w:r>
      <w:del w:id="30" w:author="Butala, Pankil, Mukund" w:date="2014-06-20T15:32:00Z">
        <w:r w:rsidRPr="00BA2EF2" w:rsidDel="00C15F70">
          <w:rPr>
            <w:rStyle w:val="Bodytext110"/>
            <w:rFonts w:ascii="Times New Roman" w:hAnsi="Times New Roman" w:cs="Times New Roman"/>
            <w:color w:val="000000"/>
            <w:sz w:val="24"/>
            <w:szCs w:val="18"/>
          </w:rPr>
          <w:delText>four</w:delText>
        </w:r>
      </w:del>
      <w:r w:rsidRPr="00BA2EF2">
        <w:rPr>
          <w:rStyle w:val="Bodytext110"/>
          <w:rFonts w:ascii="Times New Roman" w:hAnsi="Times New Roman" w:cs="Times New Roman"/>
          <w:color w:val="000000"/>
          <w:sz w:val="24"/>
          <w:szCs w:val="18"/>
        </w:rPr>
        <w:t xml:space="preserve"> </w:t>
      </w:r>
      <w:ins w:id="31" w:author="Butala, Pankil, Mukund" w:date="2014-06-20T15:32:00Z">
        <w:r w:rsidR="00C15F70">
          <w:rPr>
            <w:rStyle w:val="Bodytext110"/>
            <w:rFonts w:ascii="Times New Roman" w:hAnsi="Times New Roman" w:cs="Times New Roman"/>
            <w:color w:val="000000"/>
            <w:sz w:val="24"/>
            <w:szCs w:val="18"/>
          </w:rPr>
          <w:t xml:space="preserve">two </w:t>
        </w:r>
      </w:ins>
      <w:r w:rsidRPr="00BA2EF2">
        <w:rPr>
          <w:rStyle w:val="Bodytext110"/>
          <w:rFonts w:ascii="Times New Roman" w:hAnsi="Times New Roman" w:cs="Times New Roman"/>
          <w:color w:val="000000"/>
          <w:sz w:val="24"/>
          <w:szCs w:val="18"/>
        </w:rPr>
        <w:t>configurations.</w:t>
      </w:r>
    </w:p>
    <w:p w:rsidR="00386239" w:rsidRPr="00BA2EF2" w:rsidRDefault="00386239" w:rsidP="00386239">
      <w:pPr>
        <w:pStyle w:val="Bodytext111"/>
        <w:shd w:val="clear" w:color="auto" w:fill="auto"/>
        <w:spacing w:before="0" w:after="0"/>
        <w:ind w:right="20" w:firstLine="240"/>
        <w:rPr>
          <w:rFonts w:ascii="Times New Roman" w:hAnsi="Times New Roman" w:cs="Times New Roman"/>
          <w:color w:val="000000"/>
          <w:sz w:val="24"/>
          <w:szCs w:val="18"/>
        </w:rPr>
      </w:pPr>
      <w:r w:rsidRPr="00BA2EF2">
        <w:rPr>
          <w:rStyle w:val="Bodytext110"/>
          <w:rFonts w:ascii="Times New Roman" w:hAnsi="Times New Roman" w:cs="Times New Roman"/>
          <w:color w:val="000000"/>
          <w:sz w:val="24"/>
          <w:szCs w:val="18"/>
        </w:rPr>
        <w:t>The effect of DC bias on system performance is studied using SNR v</w:t>
      </w:r>
      <w:r w:rsidR="00F96AF2" w:rsidRPr="00BA2EF2">
        <w:rPr>
          <w:rStyle w:val="Bodytext110"/>
          <w:rFonts w:ascii="Times New Roman" w:hAnsi="Times New Roman" w:cs="Times New Roman"/>
          <w:color w:val="000000"/>
          <w:sz w:val="24"/>
          <w:szCs w:val="18"/>
        </w:rPr>
        <w:t>ersu</w:t>
      </w:r>
      <w:r w:rsidRPr="00BA2EF2">
        <w:rPr>
          <w:rStyle w:val="Bodytext110"/>
          <w:rFonts w:ascii="Times New Roman" w:hAnsi="Times New Roman" w:cs="Times New Roman"/>
          <w:color w:val="000000"/>
          <w:sz w:val="24"/>
          <w:szCs w:val="18"/>
        </w:rPr>
        <w:t>s DC offset curves to achieve a target BER= 10</w:t>
      </w:r>
      <w:r w:rsidRPr="00BA2EF2">
        <w:rPr>
          <w:rStyle w:val="Bodytext110"/>
          <w:rFonts w:ascii="Times New Roman" w:hAnsi="Times New Roman" w:cs="Times New Roman"/>
          <w:color w:val="000000"/>
          <w:sz w:val="24"/>
          <w:szCs w:val="18"/>
          <w:vertAlign w:val="superscript"/>
        </w:rPr>
        <w:t>-3</w:t>
      </w:r>
      <w:r w:rsidRPr="00BA2EF2">
        <w:rPr>
          <w:rStyle w:val="Bodytext110"/>
          <w:rFonts w:ascii="Times New Roman" w:hAnsi="Times New Roman" w:cs="Times New Roman"/>
          <w:color w:val="000000"/>
          <w:sz w:val="24"/>
          <w:szCs w:val="18"/>
        </w:rPr>
        <w:t xml:space="preserve"> and is illustrated in </w:t>
      </w:r>
      <w:del w:id="32" w:author="Butala, Pankil, Mukund" w:date="2014-06-20T15:33:00Z">
        <w:r w:rsidRPr="00BA2EF2" w:rsidDel="009F4F10">
          <w:rPr>
            <w:rStyle w:val="Bodytext110"/>
            <w:rFonts w:ascii="Times New Roman" w:hAnsi="Times New Roman" w:cs="Times New Roman"/>
            <w:color w:val="000000"/>
            <w:sz w:val="24"/>
            <w:szCs w:val="18"/>
          </w:rPr>
          <w:delText>Fig</w:delText>
        </w:r>
      </w:del>
      <w:ins w:id="33" w:author="Butala, Pankil, Mukund" w:date="2014-06-20T15:33:00Z">
        <w:r w:rsidR="009F4F10">
          <w:rPr>
            <w:rStyle w:val="Bodytext110"/>
            <w:rFonts w:ascii="Times New Roman" w:hAnsi="Times New Roman" w:cs="Times New Roman"/>
            <w:color w:val="000000"/>
            <w:sz w:val="24"/>
            <w:szCs w:val="18"/>
          </w:rPr>
          <w:t>Figure</w:t>
        </w:r>
      </w:ins>
      <w:r w:rsidRPr="00BA2EF2">
        <w:rPr>
          <w:rStyle w:val="Bodytext110"/>
          <w:rFonts w:ascii="Times New Roman" w:hAnsi="Times New Roman" w:cs="Times New Roman"/>
          <w:color w:val="000000"/>
          <w:sz w:val="24"/>
          <w:szCs w:val="18"/>
        </w:rPr>
        <w:t>.</w:t>
      </w:r>
      <w:r w:rsidR="00F96AF2"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2. The DC offset is set as a factor of the O-OFDM signal standard deviation (SD). In ACO-OFDM, all time-domain samples are clipped at zero thus increasing the probability of having active luminaires which do</w:t>
      </w:r>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n</w:t>
      </w:r>
      <w:r w:rsidR="0085298C" w:rsidRPr="00BA2EF2">
        <w:rPr>
          <w:rStyle w:val="Bodytext110"/>
          <w:rFonts w:ascii="Times New Roman" w:hAnsi="Times New Roman" w:cs="Times New Roman"/>
          <w:color w:val="000000"/>
          <w:sz w:val="24"/>
          <w:szCs w:val="18"/>
        </w:rPr>
        <w:t>o</w:t>
      </w:r>
      <w:r w:rsidRPr="00BA2EF2">
        <w:rPr>
          <w:rStyle w:val="Bodytext110"/>
          <w:rFonts w:ascii="Times New Roman" w:hAnsi="Times New Roman" w:cs="Times New Roman"/>
          <w:color w:val="000000"/>
          <w:sz w:val="24"/>
          <w:szCs w:val="18"/>
        </w:rPr>
        <w:t>t emit any radiant flux. In this case, the receiver cannot identify the active luminaire, introducing significant errors in spatial-bit estimation. To deal with this issue, we apply a DC offset to ensure active luminaires emit a minimum radiant flux corresponding to the chosen offset. As the offset increases, the minimum flux received from the active transmitter progressively increases and thus improving error performance in determining the luminaire index. The optimal offset is empirically estimated to be 0.2</w:t>
      </w:r>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w:t>
      </w:r>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SD for ACO-OFDM with 64-QAM subcarrier modulation. Further increasing the offset value quickly gives diminishing returns in luminaire index detection. For DCO-OFDM, noise induced due to clipping of negative samples is not orthogonal to data</w:t>
      </w:r>
      <w:r w:rsidR="00095A84"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subcarriers. Thus at small offsets, a large proportion of signal gets clipped causing significant bit errors. The simulations confirm that an offset of 3.2</w:t>
      </w:r>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w:t>
      </w:r>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SD is needed to sustain a link using DCO-OFDM</w:t>
      </w:r>
      <w:ins w:id="34" w:author="Butala, Pankil, Mukund" w:date="2014-06-20T15:36:00Z">
        <w:r w:rsidR="004A77D2">
          <w:rPr>
            <w:rStyle w:val="Bodytext110"/>
            <w:rFonts w:ascii="Times New Roman" w:hAnsi="Times New Roman" w:cs="Times New Roman"/>
            <w:color w:val="000000"/>
            <w:sz w:val="24"/>
            <w:szCs w:val="18"/>
          </w:rPr>
          <w:t xml:space="preserve"> with 8-QAM subcarrier modulation</w:t>
        </w:r>
      </w:ins>
      <w:r w:rsidRPr="00BA2EF2">
        <w:rPr>
          <w:rStyle w:val="Bodytext110"/>
          <w:rFonts w:ascii="Times New Roman" w:hAnsi="Times New Roman" w:cs="Times New Roman"/>
          <w:color w:val="000000"/>
          <w:sz w:val="24"/>
          <w:szCs w:val="18"/>
        </w:rPr>
        <w:t>.</w:t>
      </w:r>
    </w:p>
    <w:p w:rsidR="00386239" w:rsidRPr="00BA2EF2" w:rsidRDefault="00386239" w:rsidP="00386239">
      <w:pPr>
        <w:pStyle w:val="Bodytext111"/>
        <w:shd w:val="clear" w:color="auto" w:fill="auto"/>
        <w:spacing w:before="100" w:beforeAutospacing="1" w:after="100" w:afterAutospacing="1"/>
        <w:ind w:right="14" w:firstLine="245"/>
        <w:jc w:val="center"/>
        <w:rPr>
          <w:rFonts w:ascii="Times New Roman" w:hAnsi="Times New Roman" w:cs="Times New Roman"/>
          <w:sz w:val="24"/>
          <w:szCs w:val="18"/>
        </w:rPr>
      </w:pPr>
    </w:p>
    <w:p w:rsidR="00386239" w:rsidRPr="00BA2EF2" w:rsidRDefault="00386239" w:rsidP="00386239">
      <w:pPr>
        <w:pStyle w:val="Bodytext111"/>
        <w:shd w:val="clear" w:color="auto" w:fill="auto"/>
        <w:spacing w:before="0" w:after="0"/>
        <w:ind w:firstLine="240"/>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 xml:space="preserve">Different SIS-OFDM systems are compared at their optimal DC offsets as empirically determined from </w:t>
      </w:r>
      <w:del w:id="35" w:author="Butala, Pankil, Mukund" w:date="2014-06-20T15:34:00Z">
        <w:r w:rsidRPr="00BA2EF2" w:rsidDel="009F4F10">
          <w:rPr>
            <w:rStyle w:val="Bodytext110"/>
            <w:rFonts w:ascii="Times New Roman" w:hAnsi="Times New Roman" w:cs="Times New Roman"/>
            <w:color w:val="000000"/>
            <w:sz w:val="24"/>
            <w:szCs w:val="18"/>
          </w:rPr>
          <w:delText>Fig</w:delText>
        </w:r>
      </w:del>
      <w:ins w:id="36" w:author="Butala, Pankil, Mukund" w:date="2014-06-20T15:34:00Z">
        <w:r w:rsidR="009F4F10">
          <w:rPr>
            <w:rStyle w:val="Bodytext110"/>
            <w:rFonts w:ascii="Times New Roman" w:hAnsi="Times New Roman" w:cs="Times New Roman"/>
            <w:color w:val="000000"/>
            <w:sz w:val="24"/>
            <w:szCs w:val="18"/>
          </w:rPr>
          <w:t>Figure</w:t>
        </w:r>
      </w:ins>
      <w:r w:rsidRPr="00BA2EF2">
        <w:rPr>
          <w:rStyle w:val="Bodytext110"/>
          <w:rFonts w:ascii="Times New Roman" w:hAnsi="Times New Roman" w:cs="Times New Roman"/>
          <w:color w:val="000000"/>
          <w:sz w:val="24"/>
          <w:szCs w:val="18"/>
        </w:rPr>
        <w:t>.</w:t>
      </w:r>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 xml:space="preserve">2. BER </w:t>
      </w:r>
      <w:r w:rsidR="00F96AF2" w:rsidRPr="00BA2EF2">
        <w:rPr>
          <w:rStyle w:val="Bodytext110"/>
          <w:rFonts w:ascii="Times New Roman" w:hAnsi="Times New Roman" w:cs="Times New Roman"/>
          <w:color w:val="000000"/>
          <w:sz w:val="24"/>
          <w:szCs w:val="18"/>
        </w:rPr>
        <w:t xml:space="preserve">versus </w:t>
      </w:r>
      <w:r w:rsidRPr="00BA2EF2">
        <w:rPr>
          <w:rStyle w:val="Bodytext110"/>
          <w:rFonts w:ascii="Times New Roman" w:hAnsi="Times New Roman" w:cs="Times New Roman"/>
          <w:color w:val="000000"/>
          <w:sz w:val="24"/>
          <w:szCs w:val="18"/>
        </w:rPr>
        <w:t>SNR curves at optimal DC offsets equal to 0.2</w:t>
      </w:r>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w:t>
      </w:r>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SD for ACO-OFDM with 64-QAM subcarrier modulation and 3.2</w:t>
      </w:r>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w:t>
      </w:r>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 xml:space="preserve">SD for DCO-OFDM with 8-QAM subcarrier modulation using ImR and NImR are illustrated in </w:t>
      </w:r>
      <w:del w:id="37" w:author="Butala, Pankil, Mukund" w:date="2014-06-20T15:34:00Z">
        <w:r w:rsidRPr="00BA2EF2" w:rsidDel="009F4F10">
          <w:rPr>
            <w:rStyle w:val="Bodytext110"/>
            <w:rFonts w:ascii="Times New Roman" w:hAnsi="Times New Roman" w:cs="Times New Roman"/>
            <w:color w:val="000000"/>
            <w:sz w:val="24"/>
            <w:szCs w:val="18"/>
          </w:rPr>
          <w:delText>Fig</w:delText>
        </w:r>
      </w:del>
      <w:ins w:id="38" w:author="Butala, Pankil, Mukund" w:date="2014-06-20T15:34:00Z">
        <w:r w:rsidR="009F4F10">
          <w:rPr>
            <w:rStyle w:val="Bodytext110"/>
            <w:rFonts w:ascii="Times New Roman" w:hAnsi="Times New Roman" w:cs="Times New Roman"/>
            <w:color w:val="000000"/>
            <w:sz w:val="24"/>
            <w:szCs w:val="18"/>
          </w:rPr>
          <w:t>Figure</w:t>
        </w:r>
      </w:ins>
      <w:r w:rsidRPr="00BA2EF2">
        <w:rPr>
          <w:rStyle w:val="Bodytext110"/>
          <w:rFonts w:ascii="Times New Roman" w:hAnsi="Times New Roman" w:cs="Times New Roman"/>
          <w:color w:val="000000"/>
          <w:sz w:val="24"/>
          <w:szCs w:val="18"/>
        </w:rPr>
        <w:t>.</w:t>
      </w:r>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3. It is shown that using ImR can provide significant SNR gain (≈135</w:t>
      </w:r>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dB) over NImR for BER= 10</w:t>
      </w:r>
      <w:r w:rsidR="0085298C" w:rsidRPr="00BA2EF2">
        <w:rPr>
          <w:rStyle w:val="Bodytext110"/>
          <w:rFonts w:ascii="Times New Roman" w:hAnsi="Times New Roman" w:cs="Times New Roman"/>
          <w:color w:val="000000"/>
          <w:sz w:val="24"/>
          <w:szCs w:val="18"/>
          <w:vertAlign w:val="superscript"/>
        </w:rPr>
        <w:sym w:font="Symbol" w:char="F02D"/>
      </w:r>
      <w:r w:rsidRPr="00BA2EF2">
        <w:rPr>
          <w:rStyle w:val="Bodytext110"/>
          <w:rFonts w:ascii="Times New Roman" w:hAnsi="Times New Roman" w:cs="Times New Roman"/>
          <w:color w:val="000000"/>
          <w:sz w:val="24"/>
          <w:szCs w:val="18"/>
          <w:vertAlign w:val="superscript"/>
        </w:rPr>
        <w:t>3</w:t>
      </w:r>
      <w:r w:rsidRPr="00BA2EF2">
        <w:rPr>
          <w:rStyle w:val="Bodytext110"/>
          <w:rFonts w:ascii="Times New Roman" w:hAnsi="Times New Roman" w:cs="Times New Roman"/>
          <w:color w:val="000000"/>
          <w:sz w:val="24"/>
          <w:szCs w:val="18"/>
        </w:rPr>
        <w:t xml:space="preserve">. For the NImR, each photodiode receives significant signal from each of the </w:t>
      </w:r>
      <w:r w:rsidR="0085298C" w:rsidRPr="00BA2EF2">
        <w:rPr>
          <w:rStyle w:val="Bodytext110"/>
          <w:rFonts w:ascii="Times New Roman" w:hAnsi="Times New Roman" w:cs="Times New Roman"/>
          <w:color w:val="000000"/>
          <w:sz w:val="24"/>
          <w:szCs w:val="18"/>
        </w:rPr>
        <w:t>four</w:t>
      </w:r>
      <w:r w:rsidRPr="00BA2EF2">
        <w:rPr>
          <w:rStyle w:val="Bodytext110"/>
          <w:rFonts w:ascii="Times New Roman" w:hAnsi="Times New Roman" w:cs="Times New Roman"/>
          <w:color w:val="000000"/>
          <w:sz w:val="24"/>
          <w:szCs w:val="18"/>
        </w:rPr>
        <w:t xml:space="preserve"> luminaires and thus high ICI is expected. The ImR provides channel decorrelation thus significantly improving the system performance. As seen from the figure, it is impractical to achieve ≈150</w:t>
      </w:r>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 xml:space="preserve">dB SNR for </w:t>
      </w:r>
      <w:r w:rsidRPr="00BA2EF2">
        <w:rPr>
          <w:rStyle w:val="Bodytext11SmallCaps"/>
          <w:rFonts w:ascii="Times New Roman" w:hAnsi="Times New Roman" w:cs="Times New Roman"/>
          <w:color w:val="000000"/>
          <w:sz w:val="24"/>
          <w:szCs w:val="18"/>
        </w:rPr>
        <w:t>SIS-OF</w:t>
      </w:r>
      <w:r w:rsidR="0085298C" w:rsidRPr="00BA2EF2">
        <w:rPr>
          <w:rStyle w:val="Bodytext11SmallCaps"/>
          <w:rFonts w:ascii="Times New Roman" w:hAnsi="Times New Roman" w:cs="Times New Roman"/>
          <w:color w:val="000000"/>
          <w:sz w:val="24"/>
          <w:szCs w:val="18"/>
        </w:rPr>
        <w:t>D</w:t>
      </w:r>
      <w:r w:rsidRPr="00BA2EF2">
        <w:rPr>
          <w:rStyle w:val="Bodytext11SmallCaps"/>
          <w:rFonts w:ascii="Times New Roman" w:hAnsi="Times New Roman" w:cs="Times New Roman"/>
          <w:color w:val="000000"/>
          <w:sz w:val="24"/>
          <w:szCs w:val="18"/>
        </w:rPr>
        <w:t xml:space="preserve">M </w:t>
      </w:r>
      <w:r w:rsidRPr="00BA2EF2">
        <w:rPr>
          <w:rStyle w:val="Bodytext110"/>
          <w:rFonts w:ascii="Times New Roman" w:hAnsi="Times New Roman" w:cs="Times New Roman"/>
          <w:color w:val="000000"/>
          <w:sz w:val="24"/>
          <w:szCs w:val="18"/>
        </w:rPr>
        <w:t xml:space="preserve">with NImR. The above SIS-OFDM configurations are compared with reference </w:t>
      </w:r>
      <w:r w:rsidR="00EB2E72" w:rsidRPr="00BA2EF2">
        <w:rPr>
          <w:rStyle w:val="Bodytext110"/>
          <w:rFonts w:ascii="Times New Roman" w:hAnsi="Times New Roman" w:cs="Times New Roman"/>
          <w:color w:val="000000"/>
          <w:sz w:val="24"/>
          <w:szCs w:val="18"/>
        </w:rPr>
        <w:t xml:space="preserve">to </w:t>
      </w:r>
      <w:r w:rsidRPr="00BA2EF2">
        <w:rPr>
          <w:rStyle w:val="Bodytext110"/>
          <w:rFonts w:ascii="Times New Roman" w:hAnsi="Times New Roman" w:cs="Times New Roman"/>
          <w:color w:val="000000"/>
          <w:sz w:val="24"/>
          <w:szCs w:val="18"/>
        </w:rPr>
        <w:t xml:space="preserve">SISO O-OFDM systems. To achieve nearly the same bits/symbol </w:t>
      </w:r>
      <w:r w:rsidRPr="00BA2EF2">
        <w:rPr>
          <w:rStyle w:val="Bodytext110"/>
          <w:rFonts w:ascii="Times New Roman" w:hAnsi="Times New Roman" w:cs="Times New Roman"/>
          <w:color w:val="000000"/>
          <w:sz w:val="24"/>
          <w:szCs w:val="18"/>
        </w:rPr>
        <w:lastRenderedPageBreak/>
        <w:t>as in the SIS-OFDM systems, DCO-OFDM with 128-QAM subcarrier modulation and ACO-OFDM with 128</w:t>
      </w:r>
      <w:r w:rsidRPr="00BA2EF2">
        <w:rPr>
          <w:rStyle w:val="Bodytext110"/>
          <w:rFonts w:ascii="Times New Roman" w:hAnsi="Times New Roman" w:cs="Times New Roman"/>
          <w:color w:val="000000"/>
          <w:sz w:val="24"/>
          <w:szCs w:val="18"/>
          <w:vertAlign w:val="superscript"/>
        </w:rPr>
        <w:t>2</w:t>
      </w:r>
      <w:r w:rsidRPr="00BA2EF2">
        <w:rPr>
          <w:rStyle w:val="Bodytext110"/>
          <w:rFonts w:ascii="Times New Roman" w:hAnsi="Times New Roman" w:cs="Times New Roman"/>
          <w:color w:val="000000"/>
          <w:sz w:val="24"/>
          <w:szCs w:val="18"/>
        </w:rPr>
        <w:t>-QAM subcarrier modulation yielding 217 and 224 bits/symbol are required. It is impractical to achieve ≈30</w:t>
      </w:r>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dB SNR to achieve target BER performance at comparable spectral efficiencies for SISO O-OFDM systems with higher order subcarrier modulation. The SIS-OFDM system with ImR not only provides better spectral efficiency but also achieves the target BER at lower transmit powers. Additionally, the ImR considered has practical dimensions and can be incorporated in portable devices.</w:t>
      </w:r>
    </w:p>
    <w:p w:rsidR="00386239" w:rsidRPr="00BA2EF2" w:rsidRDefault="00386239" w:rsidP="00386239">
      <w:pPr>
        <w:pStyle w:val="Bodytext111"/>
        <w:shd w:val="clear" w:color="auto" w:fill="auto"/>
        <w:spacing w:before="0" w:after="0"/>
        <w:ind w:firstLine="240"/>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 xml:space="preserve">BER </w:t>
      </w:r>
      <w:r w:rsidR="00F96AF2" w:rsidRPr="00BA2EF2">
        <w:rPr>
          <w:rStyle w:val="Bodytext110"/>
          <w:rFonts w:ascii="Times New Roman" w:hAnsi="Times New Roman" w:cs="Times New Roman"/>
          <w:color w:val="000000"/>
          <w:sz w:val="24"/>
          <w:szCs w:val="18"/>
        </w:rPr>
        <w:t xml:space="preserve">versus </w:t>
      </w:r>
      <w:r w:rsidRPr="00BA2EF2">
        <w:rPr>
          <w:rStyle w:val="Bodytext110"/>
          <w:rFonts w:ascii="Times New Roman" w:hAnsi="Times New Roman" w:cs="Times New Roman"/>
          <w:color w:val="000000"/>
          <w:sz w:val="24"/>
          <w:szCs w:val="18"/>
        </w:rPr>
        <w:t xml:space="preserve">SNR curves for individual O-OFDM and OSM streams for the SIS-OFDM systems considered are shown in </w:t>
      </w:r>
      <w:del w:id="39" w:author="Butala, Pankil, Mukund" w:date="2014-06-20T15:34:00Z">
        <w:r w:rsidRPr="00BA2EF2" w:rsidDel="009F4F10">
          <w:rPr>
            <w:rStyle w:val="Bodytext110"/>
            <w:rFonts w:ascii="Times New Roman" w:hAnsi="Times New Roman" w:cs="Times New Roman"/>
            <w:color w:val="000000"/>
            <w:sz w:val="24"/>
            <w:szCs w:val="18"/>
          </w:rPr>
          <w:delText>Fig</w:delText>
        </w:r>
      </w:del>
      <w:ins w:id="40" w:author="Butala, Pankil, Mukund" w:date="2014-06-20T15:34:00Z">
        <w:r w:rsidR="009F4F10">
          <w:rPr>
            <w:rStyle w:val="Bodytext110"/>
            <w:rFonts w:ascii="Times New Roman" w:hAnsi="Times New Roman" w:cs="Times New Roman"/>
            <w:color w:val="000000"/>
            <w:sz w:val="24"/>
            <w:szCs w:val="18"/>
          </w:rPr>
          <w:t>Figure</w:t>
        </w:r>
      </w:ins>
      <w:r w:rsidRPr="00BA2EF2">
        <w:rPr>
          <w:rStyle w:val="Bodytext110"/>
          <w:rFonts w:ascii="Times New Roman" w:hAnsi="Times New Roman" w:cs="Times New Roman"/>
          <w:color w:val="000000"/>
          <w:sz w:val="24"/>
          <w:szCs w:val="18"/>
        </w:rPr>
        <w:t>.</w:t>
      </w:r>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4. At low SNR, bit errors are dominated by errors in luminaire index detection. Errors in luminaire index leads to choosing a different signal value for decoding the O-OFDM signal, thus introducing additional errors in O-OFDM signal decoding. As the SNR increases, errors in transmitter index detection significantly decrease and errors in O-OFDM symbol decoding dominates the BER. As the SNR is further increased, errors in the O-OFDM symbol decoding decrease thus reducing the overall BER.</w:t>
      </w:r>
    </w:p>
    <w:p w:rsidR="00386239" w:rsidRPr="00BA2EF2" w:rsidRDefault="00386239" w:rsidP="00386239">
      <w:pPr>
        <w:pStyle w:val="Bodytext111"/>
        <w:shd w:val="clear" w:color="auto" w:fill="auto"/>
        <w:spacing w:before="0" w:after="0"/>
        <w:ind w:firstLine="240"/>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In conclusion, we show that a system implementing SIS-OFDM can achieve additional</w:t>
      </w:r>
      <w:r w:rsidR="0085298C" w:rsidRPr="00BA2EF2">
        <w:rPr>
          <w:rStyle w:val="Bodytext110"/>
          <w:rFonts w:ascii="Times New Roman" w:hAnsi="Times New Roman" w:cs="Times New Roman"/>
          <w:color w:val="000000"/>
          <w:sz w:val="24"/>
          <w:szCs w:val="18"/>
        </w:rPr>
        <w:t xml:space="preserve"> </w:t>
      </w:r>
      <w:r w:rsidRPr="00BA2EF2">
        <w:rPr>
          <w:rStyle w:val="Bodytext11Italic"/>
          <w:rFonts w:ascii="Times New Roman" w:hAnsi="Times New Roman" w:cs="Times New Roman"/>
          <w:color w:val="000000"/>
          <w:sz w:val="24"/>
          <w:szCs w:val="18"/>
        </w:rPr>
        <w:t>R</w:t>
      </w:r>
      <w:r w:rsidRPr="00BA2EF2">
        <w:rPr>
          <w:rStyle w:val="Bodytext11Italic"/>
          <w:rFonts w:ascii="Times New Roman" w:hAnsi="Times New Roman" w:cs="Times New Roman"/>
          <w:i w:val="0"/>
          <w:color w:val="000000"/>
          <w:sz w:val="24"/>
          <w:szCs w:val="18"/>
          <w:vertAlign w:val="superscript"/>
        </w:rPr>
        <w:t>s</w:t>
      </w:r>
      <w:r w:rsidRPr="00BA2EF2">
        <w:rPr>
          <w:rStyle w:val="Bodytext110"/>
          <w:rFonts w:ascii="Times New Roman" w:hAnsi="Times New Roman" w:cs="Times New Roman"/>
          <w:color w:val="000000"/>
          <w:sz w:val="24"/>
          <w:szCs w:val="18"/>
        </w:rPr>
        <w:t xml:space="preserve"> = </w:t>
      </w:r>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i w:val="0"/>
          <w:color w:val="000000"/>
          <w:sz w:val="24"/>
          <w:szCs w:val="18"/>
          <w:vertAlign w:val="subscript"/>
        </w:rPr>
        <w:t>sc</w:t>
      </w:r>
      <w:r w:rsidR="0085298C" w:rsidRPr="00BA2EF2">
        <w:rPr>
          <w:rStyle w:val="Bodytext11Italic"/>
          <w:rFonts w:ascii="Times New Roman" w:hAnsi="Times New Roman" w:cs="Times New Roman"/>
          <w:i w:val="0"/>
          <w:color w:val="000000"/>
          <w:sz w:val="24"/>
          <w:szCs w:val="18"/>
        </w:rPr>
        <w:t xml:space="preserve"> </w:t>
      </w:r>
      <w:r w:rsidR="00D34C7B" w:rsidRPr="00BA2EF2">
        <w:rPr>
          <w:rStyle w:val="Bodytext110"/>
          <w:rFonts w:ascii="Times New Roman" w:hAnsi="Times New Roman" w:cs="Times New Roman"/>
          <w:i/>
          <w:color w:val="000000"/>
          <w:sz w:val="24"/>
          <w:szCs w:val="18"/>
        </w:rPr>
        <w:t>×</w:t>
      </w:r>
      <w:r w:rsidRPr="00BA2EF2">
        <w:rPr>
          <w:rStyle w:val="Bodytext11Italic"/>
          <w:rFonts w:ascii="Times New Roman" w:hAnsi="Times New Roman" w:cs="Times New Roman"/>
          <w:i w:val="0"/>
          <w:color w:val="000000"/>
          <w:sz w:val="24"/>
          <w:szCs w:val="18"/>
        </w:rPr>
        <w:t xml:space="preserve"> log</w:t>
      </w:r>
      <w:r w:rsidRPr="00BA2EF2">
        <w:rPr>
          <w:rStyle w:val="Bodytext11Italic"/>
          <w:rFonts w:ascii="Times New Roman" w:hAnsi="Times New Roman" w:cs="Times New Roman"/>
          <w:i w:val="0"/>
          <w:color w:val="000000"/>
          <w:sz w:val="24"/>
          <w:szCs w:val="18"/>
          <w:vertAlign w:val="subscript"/>
        </w:rPr>
        <w:t>2</w:t>
      </w:r>
      <w:r w:rsidRPr="00BA2EF2">
        <w:rPr>
          <w:rStyle w:val="Bodytext11Italic"/>
          <w:rFonts w:ascii="Times New Roman" w:hAnsi="Times New Roman" w:cs="Times New Roman"/>
          <w:i w:val="0"/>
          <w:color w:val="000000"/>
          <w:sz w:val="24"/>
          <w:szCs w:val="18"/>
        </w:rPr>
        <w:t>(</w:t>
      </w:r>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color w:val="000000"/>
          <w:sz w:val="24"/>
          <w:szCs w:val="18"/>
          <w:vertAlign w:val="subscript"/>
        </w:rPr>
        <w:t>tx</w:t>
      </w:r>
      <w:r w:rsidRPr="00BA2EF2">
        <w:rPr>
          <w:rStyle w:val="Bodytext11Italic"/>
          <w:rFonts w:ascii="Times New Roman" w:hAnsi="Times New Roman" w:cs="Times New Roman"/>
          <w:i w:val="0"/>
          <w:color w:val="000000"/>
          <w:sz w:val="24"/>
          <w:szCs w:val="18"/>
        </w:rPr>
        <w:t>)</w:t>
      </w:r>
      <w:r w:rsidRPr="00BA2EF2">
        <w:rPr>
          <w:rStyle w:val="Bodytext110"/>
          <w:rFonts w:ascii="Times New Roman" w:hAnsi="Times New Roman" w:cs="Times New Roman"/>
          <w:color w:val="000000"/>
          <w:sz w:val="24"/>
          <w:szCs w:val="18"/>
        </w:rPr>
        <w:t xml:space="preserve"> bits per symbol of spectral efficiency as compared </w:t>
      </w:r>
      <w:r w:rsidR="0085298C" w:rsidRPr="00BA2EF2">
        <w:rPr>
          <w:rStyle w:val="Bodytext110"/>
          <w:rFonts w:ascii="Times New Roman" w:hAnsi="Times New Roman" w:cs="Times New Roman"/>
          <w:color w:val="000000"/>
          <w:sz w:val="24"/>
          <w:szCs w:val="18"/>
        </w:rPr>
        <w:t>with</w:t>
      </w:r>
      <w:r w:rsidRPr="00BA2EF2">
        <w:rPr>
          <w:rStyle w:val="Bodytext110"/>
          <w:rFonts w:ascii="Times New Roman" w:hAnsi="Times New Roman" w:cs="Times New Roman"/>
          <w:color w:val="000000"/>
          <w:sz w:val="24"/>
          <w:szCs w:val="18"/>
        </w:rPr>
        <w:t xml:space="preserve"> SISO O-OFDM systems. Results indicate that the use of an ImR provides additional channel decorrelation and can help achieve up to 13</w:t>
      </w:r>
      <w:ins w:id="41" w:author="Butala, Pankil, Mukund" w:date="2014-06-20T15:42:00Z">
        <w:r w:rsidR="00226135">
          <w:rPr>
            <w:rStyle w:val="Bodytext110"/>
            <w:rFonts w:ascii="Times New Roman" w:hAnsi="Times New Roman" w:cs="Times New Roman"/>
            <w:color w:val="000000"/>
            <w:sz w:val="24"/>
            <w:szCs w:val="18"/>
          </w:rPr>
          <w:t>5</w:t>
        </w:r>
      </w:ins>
      <w:bookmarkStart w:id="42" w:name="_GoBack"/>
      <w:bookmarkEnd w:id="42"/>
      <w:del w:id="43" w:author="Butala, Pankil, Mukund" w:date="2014-06-20T15:42:00Z">
        <w:r w:rsidRPr="00BA2EF2" w:rsidDel="00226135">
          <w:rPr>
            <w:rStyle w:val="Bodytext110"/>
            <w:rFonts w:ascii="Times New Roman" w:hAnsi="Times New Roman" w:cs="Times New Roman"/>
            <w:color w:val="000000"/>
            <w:sz w:val="24"/>
            <w:szCs w:val="18"/>
          </w:rPr>
          <w:delText>0</w:delText>
        </w:r>
      </w:del>
      <w:r w:rsidR="0085298C"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 xml:space="preserve">dB improvement in SNR when compared </w:t>
      </w:r>
      <w:r w:rsidR="0085298C" w:rsidRPr="00BA2EF2">
        <w:rPr>
          <w:rStyle w:val="Bodytext110"/>
          <w:rFonts w:ascii="Times New Roman" w:hAnsi="Times New Roman" w:cs="Times New Roman"/>
          <w:color w:val="000000"/>
          <w:sz w:val="24"/>
          <w:szCs w:val="18"/>
        </w:rPr>
        <w:t>with</w:t>
      </w:r>
      <w:r w:rsidRPr="00BA2EF2">
        <w:rPr>
          <w:rStyle w:val="Bodytext110"/>
          <w:rFonts w:ascii="Times New Roman" w:hAnsi="Times New Roman" w:cs="Times New Roman"/>
          <w:color w:val="000000"/>
          <w:sz w:val="24"/>
          <w:szCs w:val="18"/>
        </w:rPr>
        <w:t xml:space="preserve"> system performance using a</w:t>
      </w:r>
      <w:r w:rsidR="00365B66" w:rsidRPr="00BA2EF2">
        <w:rPr>
          <w:rStyle w:val="Bodytext110"/>
          <w:rFonts w:ascii="Times New Roman" w:hAnsi="Times New Roman" w:cs="Times New Roman"/>
          <w:color w:val="000000"/>
          <w:sz w:val="24"/>
          <w:szCs w:val="18"/>
        </w:rPr>
        <w:t>n</w:t>
      </w:r>
      <w:r w:rsidRPr="00BA2EF2">
        <w:rPr>
          <w:rStyle w:val="Bodytext110"/>
          <w:rFonts w:ascii="Times New Roman" w:hAnsi="Times New Roman" w:cs="Times New Roman"/>
          <w:color w:val="000000"/>
          <w:sz w:val="24"/>
          <w:szCs w:val="18"/>
        </w:rPr>
        <w:t xml:space="preserve"> NImR. At significantly lower computational complexity, the SIS-OFDM can provide an additional (3 × </w:t>
      </w:r>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i w:val="0"/>
          <w:color w:val="000000"/>
          <w:sz w:val="24"/>
          <w:szCs w:val="18"/>
          <w:vertAlign w:val="subscript"/>
        </w:rPr>
        <w:t>sc</w:t>
      </w:r>
      <w:r w:rsidRPr="00BA2EF2">
        <w:rPr>
          <w:rStyle w:val="Bodytext11Italic"/>
          <w:rFonts w:ascii="Times New Roman" w:hAnsi="Times New Roman" w:cs="Times New Roman"/>
          <w:color w:val="000000"/>
          <w:sz w:val="24"/>
          <w:szCs w:val="18"/>
          <w:vertAlign w:val="subscript"/>
        </w:rPr>
        <w:t xml:space="preserve"> </w:t>
      </w:r>
      <w:r w:rsidRPr="00BA2EF2">
        <w:rPr>
          <w:rStyle w:val="Bodytext110"/>
          <w:rFonts w:ascii="Times New Roman" w:hAnsi="Times New Roman" w:cs="Times New Roman"/>
          <w:color w:val="000000"/>
          <w:sz w:val="24"/>
          <w:szCs w:val="18"/>
        </w:rPr>
        <w:t xml:space="preserve">× </w:t>
      </w:r>
      <w:r w:rsidRPr="00BA2EF2">
        <w:rPr>
          <w:rStyle w:val="Bodytext11Italic"/>
          <w:rFonts w:ascii="Times New Roman" w:hAnsi="Times New Roman" w:cs="Times New Roman"/>
          <w:color w:val="000000"/>
          <w:sz w:val="24"/>
          <w:szCs w:val="18"/>
        </w:rPr>
        <w:t>k/</w:t>
      </w:r>
      <w:r w:rsidRPr="00BA2EF2">
        <w:rPr>
          <w:rStyle w:val="Bodytext11Italic"/>
          <w:rFonts w:ascii="Times New Roman" w:hAnsi="Times New Roman" w:cs="Times New Roman"/>
          <w:i w:val="0"/>
          <w:color w:val="000000"/>
          <w:sz w:val="24"/>
          <w:szCs w:val="18"/>
        </w:rPr>
        <w:t>4)</w:t>
      </w:r>
      <w:r w:rsidRPr="00BA2EF2">
        <w:rPr>
          <w:rStyle w:val="Bodytext110"/>
          <w:rFonts w:ascii="Times New Roman" w:hAnsi="Times New Roman" w:cs="Times New Roman"/>
          <w:color w:val="000000"/>
          <w:sz w:val="24"/>
          <w:szCs w:val="18"/>
        </w:rPr>
        <w:t xml:space="preserve"> bits per symbol for ACO-OFDM and </w:t>
      </w:r>
      <w:r w:rsidRPr="00BA2EF2">
        <w:rPr>
          <w:rStyle w:val="Bodytext11Italic"/>
          <w:rFonts w:ascii="Times New Roman" w:hAnsi="Times New Roman" w:cs="Times New Roman"/>
          <w:i w:val="0"/>
          <w:color w:val="000000"/>
          <w:sz w:val="24"/>
          <w:szCs w:val="18"/>
        </w:rPr>
        <w:t>((</w:t>
      </w:r>
      <w:r w:rsidRPr="00BA2EF2">
        <w:rPr>
          <w:rStyle w:val="Bodytext11Italic"/>
          <w:rFonts w:ascii="Times New Roman" w:hAnsi="Times New Roman" w:cs="Times New Roman"/>
          <w:color w:val="000000"/>
          <w:sz w:val="24"/>
          <w:szCs w:val="18"/>
        </w:rPr>
        <w:t>N</w:t>
      </w:r>
      <w:r w:rsidRPr="00BA2EF2">
        <w:rPr>
          <w:rStyle w:val="Bodytext11Italic"/>
          <w:rFonts w:ascii="Times New Roman" w:hAnsi="Times New Roman" w:cs="Times New Roman"/>
          <w:i w:val="0"/>
          <w:color w:val="000000"/>
          <w:sz w:val="24"/>
          <w:szCs w:val="18"/>
          <w:vertAlign w:val="subscript"/>
        </w:rPr>
        <w:t>sc</w:t>
      </w:r>
      <w:r w:rsidRPr="00BA2EF2">
        <w:rPr>
          <w:rStyle w:val="Bodytext11Italic"/>
          <w:rFonts w:ascii="Times New Roman" w:hAnsi="Times New Roman" w:cs="Times New Roman"/>
          <w:i w:val="0"/>
          <w:color w:val="000000"/>
          <w:sz w:val="24"/>
          <w:szCs w:val="18"/>
        </w:rPr>
        <w:t>/2</w:t>
      </w:r>
      <w:r w:rsidRPr="00BA2EF2">
        <w:rPr>
          <w:rStyle w:val="Bodytext11Italic"/>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 xml:space="preserve"> 1) × </w:t>
      </w:r>
      <w:r w:rsidRPr="00BA2EF2">
        <w:rPr>
          <w:rStyle w:val="Bodytext110"/>
          <w:rFonts w:ascii="Times New Roman" w:hAnsi="Times New Roman" w:cs="Times New Roman"/>
          <w:i/>
          <w:color w:val="000000"/>
          <w:sz w:val="24"/>
          <w:szCs w:val="18"/>
        </w:rPr>
        <w:t>k</w:t>
      </w:r>
      <w:r w:rsidRPr="00BA2EF2">
        <w:rPr>
          <w:rStyle w:val="Bodytext110"/>
          <w:rFonts w:ascii="Times New Roman" w:hAnsi="Times New Roman" w:cs="Times New Roman"/>
          <w:color w:val="000000"/>
          <w:sz w:val="24"/>
          <w:szCs w:val="18"/>
        </w:rPr>
        <w:t>) bits per symbol for DCO-OFDM over recently proposed approaches that combine OSM with O-OFDM.</w:t>
      </w:r>
    </w:p>
    <w:p w:rsidR="00386239" w:rsidRPr="00BA2EF2" w:rsidRDefault="00386239" w:rsidP="00386239">
      <w:pPr>
        <w:pStyle w:val="Bodytext111"/>
        <w:shd w:val="clear" w:color="auto" w:fill="auto"/>
        <w:spacing w:before="0" w:after="115"/>
        <w:ind w:left="40" w:right="20" w:firstLine="360"/>
        <w:jc w:val="left"/>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 xml:space="preserve">This work was supported by the Engineering Research Centers Program of the National Science Foundation </w:t>
      </w:r>
      <w:r w:rsidR="0085298C"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EEC-0812056</w:t>
      </w:r>
      <w:r w:rsidR="0085298C"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w:t>
      </w:r>
    </w:p>
    <w:p w:rsidR="00386239" w:rsidRPr="00BA2EF2" w:rsidRDefault="00386239" w:rsidP="00386239">
      <w:pPr>
        <w:pStyle w:val="Heading421"/>
        <w:keepNext/>
        <w:keepLines/>
        <w:shd w:val="clear" w:color="auto" w:fill="auto"/>
        <w:spacing w:before="0" w:after="74" w:line="340" w:lineRule="exact"/>
        <w:ind w:left="40"/>
        <w:rPr>
          <w:rFonts w:ascii="Times New Roman" w:hAnsi="Times New Roman" w:cs="Times New Roman"/>
          <w:b/>
          <w:sz w:val="24"/>
          <w:szCs w:val="18"/>
        </w:rPr>
      </w:pPr>
      <w:bookmarkStart w:id="44" w:name="bookmark6"/>
      <w:bookmarkStart w:id="45" w:name="bookmark7"/>
      <w:r w:rsidRPr="00BA2EF2">
        <w:rPr>
          <w:rStyle w:val="Heading420"/>
          <w:rFonts w:ascii="Times New Roman" w:hAnsi="Times New Roman" w:cs="Times New Roman"/>
          <w:b/>
          <w:color w:val="000000"/>
          <w:sz w:val="24"/>
          <w:szCs w:val="18"/>
        </w:rPr>
        <w:t>References</w:t>
      </w:r>
      <w:bookmarkEnd w:id="44"/>
      <w:bookmarkEnd w:id="45"/>
    </w:p>
    <w:p w:rsidR="00386239" w:rsidRPr="00BA2EF2" w:rsidRDefault="00386239" w:rsidP="00386239">
      <w:pPr>
        <w:pStyle w:val="Bodytext111"/>
        <w:numPr>
          <w:ilvl w:val="0"/>
          <w:numId w:val="1"/>
        </w:numPr>
        <w:shd w:val="clear" w:color="auto" w:fill="auto"/>
        <w:tabs>
          <w:tab w:val="left" w:pos="343"/>
        </w:tabs>
        <w:spacing w:before="0" w:after="0" w:line="264" w:lineRule="exact"/>
        <w:ind w:left="420" w:right="20"/>
        <w:jc w:val="left"/>
        <w:rPr>
          <w:rFonts w:ascii="Times New Roman" w:hAnsi="Times New Roman" w:cs="Times New Roman"/>
          <w:sz w:val="24"/>
          <w:szCs w:val="18"/>
        </w:rPr>
      </w:pPr>
      <w:bookmarkStart w:id="46" w:name="bookmark8"/>
      <w:r w:rsidRPr="00BA2EF2">
        <w:rPr>
          <w:rStyle w:val="Bodytext110"/>
          <w:rFonts w:ascii="Times New Roman" w:hAnsi="Times New Roman" w:cs="Times New Roman"/>
          <w:color w:val="000000"/>
          <w:sz w:val="24"/>
          <w:szCs w:val="18"/>
        </w:rPr>
        <w:t xml:space="preserve">H. Elgala, R. Mesleh, and H. Haas, </w:t>
      </w:r>
      <w:r w:rsidR="0085298C" w:rsidRPr="00BA2EF2">
        <w:rPr>
          <w:rStyle w:val="Bodytext110"/>
          <w:rFonts w:ascii="Times New Roman" w:hAnsi="Times New Roman" w:cs="Times New Roman"/>
          <w:color w:val="000000"/>
          <w:sz w:val="24"/>
          <w:szCs w:val="18"/>
        </w:rPr>
        <w:t xml:space="preserve">IEEE </w:t>
      </w:r>
      <w:r w:rsidRPr="00BA2EF2">
        <w:rPr>
          <w:rStyle w:val="Bodytext110"/>
          <w:rFonts w:ascii="Times New Roman" w:hAnsi="Times New Roman" w:cs="Times New Roman"/>
          <w:color w:val="000000"/>
          <w:sz w:val="24"/>
          <w:szCs w:val="18"/>
        </w:rPr>
        <w:t>Commun</w:t>
      </w:r>
      <w:r w:rsidR="0085298C"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Mag</w:t>
      </w:r>
      <w:r w:rsidR="0085298C" w:rsidRPr="00BA2EF2">
        <w:rPr>
          <w:rStyle w:val="Bodytext110"/>
          <w:rFonts w:ascii="Times New Roman" w:hAnsi="Times New Roman" w:cs="Times New Roman"/>
          <w:color w:val="000000"/>
          <w:sz w:val="24"/>
          <w:szCs w:val="18"/>
        </w:rPr>
        <w:t>.</w:t>
      </w:r>
      <w:r w:rsidR="005A1E54" w:rsidRPr="00BA2EF2">
        <w:rPr>
          <w:rStyle w:val="Bodytext110"/>
          <w:rFonts w:ascii="Times New Roman" w:hAnsi="Times New Roman" w:cs="Times New Roman"/>
          <w:color w:val="000000"/>
          <w:sz w:val="24"/>
          <w:szCs w:val="18"/>
        </w:rPr>
        <w:t xml:space="preserve"> </w:t>
      </w:r>
      <w:r w:rsidR="00D34C7B" w:rsidRPr="00BA2EF2">
        <w:rPr>
          <w:rStyle w:val="Bodytext110"/>
          <w:rFonts w:ascii="Times New Roman" w:hAnsi="Times New Roman" w:cs="Times New Roman"/>
          <w:b/>
          <w:color w:val="000000"/>
          <w:sz w:val="24"/>
          <w:szCs w:val="18"/>
        </w:rPr>
        <w:t>49,</w:t>
      </w:r>
      <w:r w:rsidRPr="00BA2EF2">
        <w:rPr>
          <w:rStyle w:val="Bodytext110"/>
          <w:rFonts w:ascii="Times New Roman" w:hAnsi="Times New Roman" w:cs="Times New Roman"/>
          <w:color w:val="000000"/>
          <w:sz w:val="24"/>
          <w:szCs w:val="18"/>
        </w:rPr>
        <w:t xml:space="preserve"> 56 (2011).</w:t>
      </w:r>
      <w:bookmarkEnd w:id="46"/>
    </w:p>
    <w:p w:rsidR="00386239" w:rsidRPr="00BA2EF2" w:rsidRDefault="00386239" w:rsidP="00386239">
      <w:pPr>
        <w:pStyle w:val="Bodytext111"/>
        <w:numPr>
          <w:ilvl w:val="0"/>
          <w:numId w:val="1"/>
        </w:numPr>
        <w:shd w:val="clear" w:color="auto" w:fill="auto"/>
        <w:tabs>
          <w:tab w:val="left" w:pos="353"/>
        </w:tabs>
        <w:spacing w:before="0" w:after="0" w:line="264" w:lineRule="exact"/>
        <w:ind w:left="420" w:right="20"/>
        <w:jc w:val="left"/>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 xml:space="preserve">R. Mesleh, R. Mehmood, H. Elgala, and H. Haas, in  </w:t>
      </w:r>
      <w:r w:rsidR="00D34C7B" w:rsidRPr="00BA2EF2">
        <w:rPr>
          <w:rStyle w:val="Bodytext110"/>
          <w:rFonts w:ascii="Times New Roman" w:hAnsi="Times New Roman" w:cs="Times New Roman"/>
          <w:i/>
          <w:color w:val="000000"/>
          <w:sz w:val="24"/>
          <w:szCs w:val="18"/>
        </w:rPr>
        <w:t xml:space="preserve">2010 IEEE International Conference on Communications </w:t>
      </w:r>
      <w:r w:rsidR="00702D71" w:rsidRPr="00BA2EF2">
        <w:rPr>
          <w:rStyle w:val="Bodytext110"/>
          <w:rFonts w:ascii="Times New Roman" w:hAnsi="Times New Roman" w:cs="Times New Roman"/>
          <w:color w:val="000000"/>
          <w:sz w:val="24"/>
          <w:szCs w:val="18"/>
        </w:rPr>
        <w:t>(</w:t>
      </w:r>
      <w:r w:rsidR="00D34C7B" w:rsidRPr="00BA2EF2">
        <w:rPr>
          <w:rStyle w:val="Bodytext110"/>
          <w:rFonts w:ascii="Times New Roman" w:hAnsi="Times New Roman" w:cs="Times New Roman"/>
          <w:i/>
          <w:color w:val="000000"/>
          <w:sz w:val="24"/>
          <w:szCs w:val="18"/>
        </w:rPr>
        <w:t>ICC</w:t>
      </w:r>
      <w:r w:rsidR="00702D71" w:rsidRPr="00BA2EF2">
        <w:rPr>
          <w:rStyle w:val="Bodytext110"/>
          <w:rFonts w:ascii="Times New Roman" w:hAnsi="Times New Roman" w:cs="Times New Roman"/>
          <w:color w:val="000000"/>
          <w:sz w:val="24"/>
          <w:szCs w:val="18"/>
        </w:rPr>
        <w:t>)</w:t>
      </w:r>
      <w:r w:rsidR="0085298C" w:rsidRPr="00BA2EF2">
        <w:rPr>
          <w:rStyle w:val="Bodytext110"/>
          <w:rFonts w:ascii="Times New Roman" w:hAnsi="Times New Roman" w:cs="Times New Roman"/>
          <w:color w:val="000000"/>
          <w:sz w:val="24"/>
          <w:szCs w:val="18"/>
        </w:rPr>
        <w:t xml:space="preserve"> 1</w:t>
      </w:r>
      <w:r w:rsidR="0085298C" w:rsidRPr="00BA2EF2">
        <w:rPr>
          <w:rFonts w:ascii="Times New Roman" w:hAnsi="Times New Roman" w:cs="Times New Roman"/>
          <w:sz w:val="24"/>
          <w:szCs w:val="18"/>
        </w:rPr>
        <w:t>–</w:t>
      </w:r>
      <w:r w:rsidR="0085298C" w:rsidRPr="00BA2EF2">
        <w:rPr>
          <w:rStyle w:val="Bodytext110"/>
          <w:rFonts w:ascii="Times New Roman" w:hAnsi="Times New Roman" w:cs="Times New Roman"/>
          <w:color w:val="000000"/>
          <w:sz w:val="24"/>
          <w:szCs w:val="18"/>
        </w:rPr>
        <w:t xml:space="preserve">5 </w:t>
      </w:r>
      <w:r w:rsidR="00C02A49" w:rsidRPr="00BA2EF2">
        <w:rPr>
          <w:rStyle w:val="Bodytext110"/>
          <w:rFonts w:ascii="Times New Roman" w:hAnsi="Times New Roman" w:cs="Times New Roman"/>
          <w:color w:val="000000"/>
          <w:sz w:val="24"/>
          <w:szCs w:val="18"/>
        </w:rPr>
        <w:t>(2010).</w:t>
      </w:r>
    </w:p>
    <w:p w:rsidR="00386239" w:rsidRPr="00BA2EF2" w:rsidRDefault="00386239" w:rsidP="00386239">
      <w:pPr>
        <w:pStyle w:val="Bodytext111"/>
        <w:shd w:val="clear" w:color="auto" w:fill="auto"/>
        <w:spacing w:before="0" w:after="0" w:line="264" w:lineRule="exact"/>
        <w:ind w:left="400" w:firstLine="0"/>
        <w:jc w:val="left"/>
        <w:rPr>
          <w:rFonts w:ascii="Times New Roman" w:hAnsi="Times New Roman" w:cs="Times New Roman"/>
          <w:sz w:val="24"/>
          <w:szCs w:val="18"/>
        </w:rPr>
      </w:pPr>
    </w:p>
    <w:p w:rsidR="00386239" w:rsidRPr="00BA2EF2" w:rsidRDefault="00386239" w:rsidP="00386239">
      <w:pPr>
        <w:pStyle w:val="Bodytext111"/>
        <w:numPr>
          <w:ilvl w:val="0"/>
          <w:numId w:val="1"/>
        </w:numPr>
        <w:shd w:val="clear" w:color="auto" w:fill="auto"/>
        <w:tabs>
          <w:tab w:val="left" w:pos="373"/>
        </w:tabs>
        <w:spacing w:before="0" w:after="0" w:line="264" w:lineRule="exact"/>
        <w:ind w:left="400" w:right="20" w:hanging="320"/>
        <w:rPr>
          <w:rFonts w:ascii="Times New Roman" w:hAnsi="Times New Roman" w:cs="Times New Roman"/>
          <w:sz w:val="24"/>
          <w:szCs w:val="18"/>
        </w:rPr>
      </w:pPr>
      <w:bookmarkStart w:id="47" w:name="bookmark9"/>
      <w:r w:rsidRPr="00BA2EF2">
        <w:rPr>
          <w:rStyle w:val="Bodytext110"/>
          <w:rFonts w:ascii="Times New Roman" w:hAnsi="Times New Roman" w:cs="Times New Roman"/>
          <w:color w:val="000000"/>
          <w:sz w:val="24"/>
          <w:szCs w:val="18"/>
        </w:rPr>
        <w:t xml:space="preserve">T. Fath, H. Haas, M. Di Renzo, and R. Mesleh, in </w:t>
      </w:r>
      <w:r w:rsidR="00D34C7B" w:rsidRPr="00BA2EF2">
        <w:rPr>
          <w:rStyle w:val="Bodytext110"/>
          <w:rFonts w:ascii="Times New Roman" w:hAnsi="Times New Roman" w:cs="Times New Roman"/>
          <w:i/>
          <w:color w:val="000000"/>
          <w:sz w:val="24"/>
          <w:szCs w:val="18"/>
        </w:rPr>
        <w:t xml:space="preserve">2011 IEEE Global Telecommunications Conference </w:t>
      </w:r>
      <w:r w:rsidRPr="00BA2EF2">
        <w:rPr>
          <w:rStyle w:val="Bodytext110"/>
          <w:rFonts w:ascii="Times New Roman" w:hAnsi="Times New Roman" w:cs="Times New Roman"/>
          <w:color w:val="000000"/>
          <w:sz w:val="24"/>
          <w:szCs w:val="18"/>
        </w:rPr>
        <w:t>(</w:t>
      </w:r>
      <w:r w:rsidR="00D34C7B" w:rsidRPr="00BA2EF2">
        <w:rPr>
          <w:rStyle w:val="Bodytext110"/>
          <w:rFonts w:ascii="Times New Roman" w:hAnsi="Times New Roman" w:cs="Times New Roman"/>
          <w:i/>
          <w:color w:val="000000"/>
          <w:sz w:val="24"/>
          <w:szCs w:val="18"/>
        </w:rPr>
        <w:t>GLOBECOM 2011</w:t>
      </w:r>
      <w:r w:rsidRPr="00BA2EF2">
        <w:rPr>
          <w:rStyle w:val="Bodytext110"/>
          <w:rFonts w:ascii="Times New Roman" w:hAnsi="Times New Roman" w:cs="Times New Roman"/>
          <w:color w:val="000000"/>
          <w:sz w:val="24"/>
          <w:szCs w:val="18"/>
        </w:rPr>
        <w:t xml:space="preserve">) </w:t>
      </w:r>
      <w:r w:rsidR="00C02A49" w:rsidRPr="00BA2EF2">
        <w:rPr>
          <w:rStyle w:val="Bodytext110"/>
          <w:rFonts w:ascii="Times New Roman" w:hAnsi="Times New Roman" w:cs="Times New Roman"/>
          <w:color w:val="000000"/>
          <w:sz w:val="24"/>
          <w:szCs w:val="18"/>
        </w:rPr>
        <w:t xml:space="preserve">1–5 </w:t>
      </w:r>
      <w:r w:rsidRPr="00BA2EF2">
        <w:rPr>
          <w:rStyle w:val="Bodytext110"/>
          <w:rFonts w:ascii="Times New Roman" w:hAnsi="Times New Roman" w:cs="Times New Roman"/>
          <w:color w:val="000000"/>
          <w:sz w:val="24"/>
          <w:szCs w:val="18"/>
        </w:rPr>
        <w:t>(2011).</w:t>
      </w:r>
      <w:bookmarkEnd w:id="47"/>
    </w:p>
    <w:p w:rsidR="00386239" w:rsidRPr="00BA2EF2" w:rsidRDefault="00386239" w:rsidP="00386239">
      <w:pPr>
        <w:pStyle w:val="Bodytext111"/>
        <w:numPr>
          <w:ilvl w:val="0"/>
          <w:numId w:val="1"/>
        </w:numPr>
        <w:shd w:val="clear" w:color="auto" w:fill="auto"/>
        <w:tabs>
          <w:tab w:val="left" w:pos="373"/>
        </w:tabs>
        <w:spacing w:before="0" w:after="0" w:line="264" w:lineRule="exact"/>
        <w:ind w:left="400" w:right="20" w:hanging="320"/>
        <w:rPr>
          <w:rFonts w:ascii="Times New Roman" w:hAnsi="Times New Roman" w:cs="Times New Roman"/>
          <w:sz w:val="24"/>
          <w:szCs w:val="18"/>
        </w:rPr>
      </w:pPr>
      <w:bookmarkStart w:id="48" w:name="bookmark10"/>
      <w:bookmarkStart w:id="49" w:name="bookmark11"/>
      <w:r w:rsidRPr="00BA2EF2">
        <w:rPr>
          <w:rStyle w:val="Bodytext110"/>
          <w:rFonts w:ascii="Times New Roman" w:hAnsi="Times New Roman" w:cs="Times New Roman"/>
          <w:color w:val="000000"/>
          <w:sz w:val="24"/>
          <w:szCs w:val="18"/>
        </w:rPr>
        <w:t xml:space="preserve">W. Popoola, E. Poves, and H. Haas, </w:t>
      </w:r>
      <w:r w:rsidR="00C02A49" w:rsidRPr="00BA2EF2">
        <w:rPr>
          <w:rStyle w:val="Bodytext110"/>
          <w:rFonts w:ascii="Times New Roman" w:hAnsi="Times New Roman" w:cs="Times New Roman"/>
          <w:color w:val="000000"/>
          <w:sz w:val="24"/>
          <w:szCs w:val="18"/>
        </w:rPr>
        <w:t xml:space="preserve">J. </w:t>
      </w:r>
      <w:r w:rsidRPr="00BA2EF2">
        <w:rPr>
          <w:rStyle w:val="Bodytext110"/>
          <w:rFonts w:ascii="Times New Roman" w:hAnsi="Times New Roman" w:cs="Times New Roman"/>
          <w:color w:val="000000"/>
          <w:sz w:val="24"/>
          <w:szCs w:val="18"/>
        </w:rPr>
        <w:t>Lightwave Technol</w:t>
      </w:r>
      <w:r w:rsidR="00C02A49"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w:t>
      </w:r>
      <w:r w:rsidR="00D34C7B" w:rsidRPr="00BA2EF2">
        <w:rPr>
          <w:rStyle w:val="Bodytext110"/>
          <w:rFonts w:ascii="Times New Roman" w:hAnsi="Times New Roman" w:cs="Times New Roman"/>
          <w:b/>
          <w:color w:val="000000"/>
          <w:sz w:val="24"/>
          <w:szCs w:val="18"/>
        </w:rPr>
        <w:t>30,</w:t>
      </w:r>
      <w:r w:rsidRPr="00BA2EF2">
        <w:rPr>
          <w:rStyle w:val="Bodytext110"/>
          <w:rFonts w:ascii="Times New Roman" w:hAnsi="Times New Roman" w:cs="Times New Roman"/>
          <w:color w:val="000000"/>
          <w:sz w:val="24"/>
          <w:szCs w:val="18"/>
        </w:rPr>
        <w:t xml:space="preserve"> 2948 (2012).</w:t>
      </w:r>
      <w:bookmarkEnd w:id="48"/>
      <w:bookmarkEnd w:id="49"/>
    </w:p>
    <w:p w:rsidR="00386239" w:rsidRPr="00BA2EF2" w:rsidRDefault="00386239" w:rsidP="00386239">
      <w:pPr>
        <w:pStyle w:val="Bodytext111"/>
        <w:numPr>
          <w:ilvl w:val="0"/>
          <w:numId w:val="1"/>
        </w:numPr>
        <w:shd w:val="clear" w:color="auto" w:fill="auto"/>
        <w:tabs>
          <w:tab w:val="left" w:pos="378"/>
        </w:tabs>
        <w:spacing w:before="0" w:after="0" w:line="264" w:lineRule="exact"/>
        <w:ind w:left="400" w:right="20" w:hanging="320"/>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 xml:space="preserve">P. M. Butala, H. Elgala, and T. D. Little, in </w:t>
      </w:r>
      <w:r w:rsidR="00D34C7B" w:rsidRPr="00BA2EF2">
        <w:rPr>
          <w:rStyle w:val="Bodytext110"/>
          <w:rFonts w:ascii="Times New Roman" w:hAnsi="Times New Roman" w:cs="Times New Roman"/>
          <w:i/>
          <w:color w:val="000000"/>
          <w:sz w:val="24"/>
          <w:szCs w:val="18"/>
        </w:rPr>
        <w:t>IEEE WCNC’14 Track 1</w:t>
      </w:r>
      <w:r w:rsidRPr="00BA2EF2">
        <w:rPr>
          <w:rStyle w:val="Bodytext110"/>
          <w:rFonts w:ascii="Times New Roman" w:hAnsi="Times New Roman" w:cs="Times New Roman"/>
          <w:color w:val="000000"/>
          <w:sz w:val="24"/>
          <w:szCs w:val="18"/>
        </w:rPr>
        <w:t xml:space="preserve"> (</w:t>
      </w:r>
      <w:r w:rsidR="00D34C7B" w:rsidRPr="00BA2EF2">
        <w:rPr>
          <w:rStyle w:val="Bodytext110"/>
          <w:rFonts w:ascii="Times New Roman" w:hAnsi="Times New Roman" w:cs="Times New Roman"/>
          <w:i/>
          <w:color w:val="000000"/>
          <w:sz w:val="24"/>
          <w:szCs w:val="18"/>
        </w:rPr>
        <w:t>PHY and Fundamentals</w:t>
      </w:r>
      <w:r w:rsidRPr="00BA2EF2">
        <w:rPr>
          <w:rStyle w:val="Bodytext110"/>
          <w:rFonts w:ascii="Times New Roman" w:hAnsi="Times New Roman" w:cs="Times New Roman"/>
          <w:color w:val="000000"/>
          <w:sz w:val="24"/>
          <w:szCs w:val="18"/>
        </w:rPr>
        <w:t>) (Istanbul, Turkey, 2014).</w:t>
      </w:r>
    </w:p>
    <w:p w:rsidR="00386239" w:rsidRPr="00BA2EF2" w:rsidRDefault="00386239" w:rsidP="00386239">
      <w:pPr>
        <w:pStyle w:val="Bodytext111"/>
        <w:numPr>
          <w:ilvl w:val="0"/>
          <w:numId w:val="1"/>
        </w:numPr>
        <w:shd w:val="clear" w:color="auto" w:fill="auto"/>
        <w:tabs>
          <w:tab w:val="left" w:pos="378"/>
        </w:tabs>
        <w:spacing w:before="0" w:after="0" w:line="264" w:lineRule="exact"/>
        <w:ind w:left="400" w:right="20" w:hanging="320"/>
        <w:rPr>
          <w:rFonts w:ascii="Times New Roman" w:hAnsi="Times New Roman" w:cs="Times New Roman"/>
          <w:sz w:val="24"/>
          <w:szCs w:val="18"/>
        </w:rPr>
      </w:pPr>
      <w:bookmarkStart w:id="50" w:name="bookmark12"/>
      <w:r w:rsidRPr="00BA2EF2">
        <w:rPr>
          <w:rStyle w:val="Bodytext110"/>
          <w:rFonts w:ascii="Times New Roman" w:hAnsi="Times New Roman" w:cs="Times New Roman"/>
          <w:color w:val="000000"/>
          <w:sz w:val="24"/>
          <w:szCs w:val="18"/>
        </w:rPr>
        <w:t xml:space="preserve">R. Mesleh, H. Elgala, and H. Haas, </w:t>
      </w:r>
      <w:r w:rsidR="004149EF" w:rsidRPr="00BA2EF2">
        <w:rPr>
          <w:rStyle w:val="Bodytext110"/>
          <w:rFonts w:ascii="Times New Roman" w:hAnsi="Times New Roman" w:cs="Times New Roman"/>
          <w:color w:val="000000"/>
          <w:sz w:val="24"/>
          <w:szCs w:val="18"/>
        </w:rPr>
        <w:t xml:space="preserve">IEEE/OSA J. </w:t>
      </w:r>
      <w:r w:rsidRPr="00BA2EF2">
        <w:rPr>
          <w:rStyle w:val="Bodytext110"/>
          <w:rFonts w:ascii="Times New Roman" w:hAnsi="Times New Roman" w:cs="Times New Roman"/>
          <w:color w:val="000000"/>
          <w:sz w:val="24"/>
          <w:szCs w:val="18"/>
        </w:rPr>
        <w:t>Opt</w:t>
      </w:r>
      <w:r w:rsidR="004149EF"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Commun</w:t>
      </w:r>
      <w:r w:rsidR="004149EF"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Networking </w:t>
      </w:r>
      <w:r w:rsidR="00D34C7B" w:rsidRPr="00BA2EF2">
        <w:rPr>
          <w:rStyle w:val="Bodytext110"/>
          <w:rFonts w:ascii="Times New Roman" w:hAnsi="Times New Roman" w:cs="Times New Roman"/>
          <w:b/>
          <w:color w:val="000000"/>
          <w:sz w:val="24"/>
          <w:szCs w:val="18"/>
        </w:rPr>
        <w:t>3,</w:t>
      </w:r>
      <w:r w:rsidRPr="00BA2EF2">
        <w:rPr>
          <w:rStyle w:val="Bodytext110"/>
          <w:rFonts w:ascii="Times New Roman" w:hAnsi="Times New Roman" w:cs="Times New Roman"/>
          <w:color w:val="000000"/>
          <w:sz w:val="24"/>
          <w:szCs w:val="18"/>
        </w:rPr>
        <w:t xml:space="preserve"> 620 (2011).</w:t>
      </w:r>
      <w:bookmarkEnd w:id="50"/>
    </w:p>
    <w:p w:rsidR="00386239" w:rsidRPr="00BA2EF2" w:rsidRDefault="00386239" w:rsidP="00386239">
      <w:pPr>
        <w:pStyle w:val="Bodytext111"/>
        <w:numPr>
          <w:ilvl w:val="0"/>
          <w:numId w:val="1"/>
        </w:numPr>
        <w:shd w:val="clear" w:color="auto" w:fill="auto"/>
        <w:tabs>
          <w:tab w:val="left" w:pos="378"/>
        </w:tabs>
        <w:spacing w:before="0" w:after="0" w:line="264" w:lineRule="exact"/>
        <w:ind w:left="400" w:right="20" w:hanging="320"/>
        <w:rPr>
          <w:rFonts w:ascii="Times New Roman" w:hAnsi="Times New Roman" w:cs="Times New Roman"/>
          <w:sz w:val="24"/>
          <w:szCs w:val="18"/>
        </w:rPr>
      </w:pPr>
      <w:bookmarkStart w:id="51" w:name="bookmark13"/>
      <w:bookmarkStart w:id="52" w:name="bookmark14"/>
      <w:r w:rsidRPr="00BA2EF2">
        <w:rPr>
          <w:rStyle w:val="Bodytext110"/>
          <w:rFonts w:ascii="Times New Roman" w:hAnsi="Times New Roman" w:cs="Times New Roman"/>
          <w:color w:val="000000"/>
          <w:sz w:val="24"/>
          <w:szCs w:val="18"/>
        </w:rPr>
        <w:t>J. Armstrong and A. Lowery, Electron</w:t>
      </w:r>
      <w:r w:rsidR="004149EF"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Lett</w:t>
      </w:r>
      <w:r w:rsidR="004149EF"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w:t>
      </w:r>
      <w:r w:rsidR="00D34C7B" w:rsidRPr="00BA2EF2">
        <w:rPr>
          <w:rStyle w:val="Bodytext110"/>
          <w:rFonts w:ascii="Times New Roman" w:hAnsi="Times New Roman" w:cs="Times New Roman"/>
          <w:b/>
          <w:color w:val="000000"/>
          <w:sz w:val="24"/>
          <w:szCs w:val="18"/>
        </w:rPr>
        <w:t>42,</w:t>
      </w:r>
      <w:r w:rsidRPr="00BA2EF2">
        <w:rPr>
          <w:rStyle w:val="Bodytext110"/>
          <w:rFonts w:ascii="Times New Roman" w:hAnsi="Times New Roman" w:cs="Times New Roman"/>
          <w:color w:val="000000"/>
          <w:sz w:val="24"/>
          <w:szCs w:val="18"/>
        </w:rPr>
        <w:t xml:space="preserve"> 370 (2006).</w:t>
      </w:r>
      <w:bookmarkEnd w:id="51"/>
      <w:bookmarkEnd w:id="52"/>
    </w:p>
    <w:p w:rsidR="00386239" w:rsidRPr="00BA2EF2" w:rsidRDefault="00386239" w:rsidP="00386239">
      <w:pPr>
        <w:pStyle w:val="Bodytext111"/>
        <w:numPr>
          <w:ilvl w:val="0"/>
          <w:numId w:val="1"/>
        </w:numPr>
        <w:shd w:val="clear" w:color="auto" w:fill="auto"/>
        <w:tabs>
          <w:tab w:val="left" w:pos="382"/>
        </w:tabs>
        <w:spacing w:before="0" w:after="0" w:line="264" w:lineRule="exact"/>
        <w:ind w:left="400" w:right="20" w:hanging="320"/>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 xml:space="preserve">S. Ganesan, R. Mesleh, H. Haas, C. W. Ahn, and S. Yun, in </w:t>
      </w:r>
      <w:r w:rsidR="00D34C7B" w:rsidRPr="00BA2EF2">
        <w:rPr>
          <w:rStyle w:val="Bodytext110"/>
          <w:rFonts w:ascii="Times New Roman" w:hAnsi="Times New Roman" w:cs="Times New Roman"/>
          <w:i/>
          <w:color w:val="000000"/>
          <w:sz w:val="24"/>
          <w:szCs w:val="18"/>
        </w:rPr>
        <w:t>Fortieth Asilomar Conference on Signals, Systems and Computers, 2006</w:t>
      </w:r>
      <w:r w:rsidR="004149EF" w:rsidRPr="00BA2EF2">
        <w:rPr>
          <w:rStyle w:val="Bodytext110"/>
          <w:rFonts w:ascii="Times New Roman" w:hAnsi="Times New Roman" w:cs="Times New Roman"/>
          <w:i/>
          <w:color w:val="000000"/>
          <w:sz w:val="24"/>
          <w:szCs w:val="18"/>
        </w:rPr>
        <w:t>,</w:t>
      </w:r>
      <w:r w:rsidR="00D34C7B" w:rsidRPr="00BA2EF2">
        <w:rPr>
          <w:rStyle w:val="Bodytext110"/>
          <w:rFonts w:ascii="Times New Roman" w:hAnsi="Times New Roman" w:cs="Times New Roman"/>
          <w:i/>
          <w:color w:val="000000"/>
          <w:sz w:val="24"/>
          <w:szCs w:val="18"/>
        </w:rPr>
        <w:t xml:space="preserve"> ACSSC ’06</w:t>
      </w:r>
      <w:r w:rsidRPr="00BA2EF2">
        <w:rPr>
          <w:rStyle w:val="Bodytext110"/>
          <w:rFonts w:ascii="Times New Roman" w:hAnsi="Times New Roman" w:cs="Times New Roman"/>
          <w:color w:val="000000"/>
          <w:sz w:val="24"/>
          <w:szCs w:val="18"/>
        </w:rPr>
        <w:t xml:space="preserve"> 1825–1829</w:t>
      </w:r>
      <w:r w:rsidR="004149EF" w:rsidRPr="00BA2EF2">
        <w:rPr>
          <w:rStyle w:val="Bodytext110"/>
          <w:rFonts w:ascii="Times New Roman" w:hAnsi="Times New Roman" w:cs="Times New Roman"/>
          <w:color w:val="000000"/>
          <w:sz w:val="24"/>
          <w:szCs w:val="18"/>
        </w:rPr>
        <w:t xml:space="preserve"> (2006)</w:t>
      </w:r>
      <w:r w:rsidRPr="00BA2EF2">
        <w:rPr>
          <w:rStyle w:val="Bodytext110"/>
          <w:rFonts w:ascii="Times New Roman" w:hAnsi="Times New Roman" w:cs="Times New Roman"/>
          <w:color w:val="000000"/>
          <w:sz w:val="24"/>
          <w:szCs w:val="18"/>
        </w:rPr>
        <w:t>.</w:t>
      </w:r>
    </w:p>
    <w:p w:rsidR="00386239" w:rsidRPr="00BA2EF2" w:rsidRDefault="00386239" w:rsidP="00386239">
      <w:pPr>
        <w:pStyle w:val="Bodytext111"/>
        <w:numPr>
          <w:ilvl w:val="0"/>
          <w:numId w:val="1"/>
        </w:numPr>
        <w:shd w:val="clear" w:color="auto" w:fill="auto"/>
        <w:tabs>
          <w:tab w:val="left" w:pos="373"/>
        </w:tabs>
        <w:spacing w:before="0" w:after="0" w:line="264" w:lineRule="exact"/>
        <w:ind w:left="400" w:right="20" w:hanging="320"/>
        <w:rPr>
          <w:rFonts w:ascii="Times New Roman" w:hAnsi="Times New Roman" w:cs="Times New Roman"/>
          <w:sz w:val="24"/>
          <w:szCs w:val="18"/>
        </w:rPr>
      </w:pPr>
      <w:bookmarkStart w:id="53" w:name="bookmark15"/>
      <w:r w:rsidRPr="00BA2EF2">
        <w:rPr>
          <w:rStyle w:val="Bodytext110"/>
          <w:rFonts w:ascii="Times New Roman" w:hAnsi="Times New Roman" w:cs="Times New Roman"/>
          <w:color w:val="000000"/>
          <w:sz w:val="24"/>
          <w:szCs w:val="18"/>
        </w:rPr>
        <w:t xml:space="preserve">X. Zhang, S. Dimitrov, S. Sinanovic, and H. Haas, in </w:t>
      </w:r>
      <w:r w:rsidR="004149EF" w:rsidRPr="00BA2EF2">
        <w:rPr>
          <w:rStyle w:val="Bodytext110"/>
          <w:rFonts w:ascii="Times New Roman" w:hAnsi="Times New Roman" w:cs="Times New Roman"/>
          <w:i/>
          <w:color w:val="000000"/>
          <w:sz w:val="24"/>
          <w:szCs w:val="18"/>
        </w:rPr>
        <w:t xml:space="preserve">2012 IEEE 75th </w:t>
      </w:r>
      <w:r w:rsidR="00D34C7B" w:rsidRPr="00BA2EF2">
        <w:rPr>
          <w:rStyle w:val="Bodytext110"/>
          <w:rFonts w:ascii="Times New Roman" w:hAnsi="Times New Roman" w:cs="Times New Roman"/>
          <w:i/>
          <w:color w:val="000000"/>
          <w:sz w:val="24"/>
          <w:szCs w:val="18"/>
        </w:rPr>
        <w:t xml:space="preserve">Vehicular Technology Conference </w:t>
      </w:r>
      <w:r w:rsidR="00755236" w:rsidRPr="00BA2EF2">
        <w:rPr>
          <w:rStyle w:val="Bodytext110"/>
          <w:rFonts w:ascii="Times New Roman" w:hAnsi="Times New Roman" w:cs="Times New Roman"/>
          <w:color w:val="000000"/>
          <w:sz w:val="24"/>
          <w:szCs w:val="18"/>
        </w:rPr>
        <w:t>(</w:t>
      </w:r>
      <w:r w:rsidR="00D34C7B" w:rsidRPr="00BA2EF2">
        <w:rPr>
          <w:rStyle w:val="Bodytext110"/>
          <w:rFonts w:ascii="Times New Roman" w:hAnsi="Times New Roman" w:cs="Times New Roman"/>
          <w:i/>
          <w:color w:val="000000"/>
          <w:sz w:val="24"/>
          <w:szCs w:val="18"/>
        </w:rPr>
        <w:t>VTC Spring</w:t>
      </w:r>
      <w:r w:rsidR="00755236"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w:t>
      </w:r>
      <w:r w:rsidR="004149EF" w:rsidRPr="00BA2EF2">
        <w:rPr>
          <w:rStyle w:val="Bodytext110"/>
          <w:rFonts w:ascii="Times New Roman" w:hAnsi="Times New Roman" w:cs="Times New Roman"/>
          <w:color w:val="000000"/>
          <w:sz w:val="24"/>
          <w:szCs w:val="18"/>
        </w:rPr>
        <w:t xml:space="preserve">1–5 </w:t>
      </w:r>
      <w:r w:rsidRPr="00BA2EF2">
        <w:rPr>
          <w:rStyle w:val="Bodytext110"/>
          <w:rFonts w:ascii="Times New Roman" w:hAnsi="Times New Roman" w:cs="Times New Roman"/>
          <w:color w:val="000000"/>
          <w:sz w:val="24"/>
          <w:szCs w:val="18"/>
        </w:rPr>
        <w:t>(2012).</w:t>
      </w:r>
      <w:bookmarkEnd w:id="53"/>
    </w:p>
    <w:p w:rsidR="00386239" w:rsidRPr="00BA2EF2" w:rsidRDefault="00386239" w:rsidP="00386239">
      <w:pPr>
        <w:pStyle w:val="Bodytext111"/>
        <w:numPr>
          <w:ilvl w:val="0"/>
          <w:numId w:val="1"/>
        </w:numPr>
        <w:shd w:val="clear" w:color="auto" w:fill="auto"/>
        <w:tabs>
          <w:tab w:val="left" w:pos="478"/>
        </w:tabs>
        <w:spacing w:before="0" w:after="0" w:line="264" w:lineRule="exact"/>
        <w:ind w:left="400" w:right="20" w:hanging="320"/>
        <w:rPr>
          <w:rFonts w:ascii="Times New Roman" w:hAnsi="Times New Roman" w:cs="Times New Roman"/>
          <w:sz w:val="24"/>
          <w:szCs w:val="18"/>
        </w:rPr>
      </w:pPr>
      <w:bookmarkStart w:id="54" w:name="bookmark16"/>
      <w:r w:rsidRPr="00BA2EF2">
        <w:rPr>
          <w:rStyle w:val="Bodytext110"/>
          <w:rFonts w:ascii="Times New Roman" w:hAnsi="Times New Roman" w:cs="Times New Roman"/>
          <w:color w:val="000000"/>
          <w:sz w:val="24"/>
          <w:szCs w:val="18"/>
        </w:rPr>
        <w:t xml:space="preserve">P. M. Butala, H. Elgala, and T. D. Little, in </w:t>
      </w:r>
      <w:r w:rsidR="00D34C7B" w:rsidRPr="00BA2EF2">
        <w:rPr>
          <w:rStyle w:val="Bodytext110"/>
          <w:rFonts w:ascii="Times New Roman" w:hAnsi="Times New Roman" w:cs="Times New Roman"/>
          <w:i/>
          <w:color w:val="000000"/>
          <w:sz w:val="24"/>
          <w:szCs w:val="18"/>
        </w:rPr>
        <w:t xml:space="preserve">Globecom 2013 Workshop on Optical Wireless Communications </w:t>
      </w:r>
      <w:r w:rsidR="00755236" w:rsidRPr="00BA2EF2">
        <w:rPr>
          <w:rStyle w:val="Bodytext110"/>
          <w:rFonts w:ascii="Times New Roman" w:hAnsi="Times New Roman" w:cs="Times New Roman"/>
          <w:color w:val="000000"/>
          <w:sz w:val="24"/>
          <w:szCs w:val="18"/>
        </w:rPr>
        <w:t>(</w:t>
      </w:r>
      <w:r w:rsidR="00D34C7B" w:rsidRPr="00BA2EF2">
        <w:rPr>
          <w:rStyle w:val="Bodytext110"/>
          <w:rFonts w:ascii="Times New Roman" w:hAnsi="Times New Roman" w:cs="Times New Roman"/>
          <w:i/>
          <w:color w:val="000000"/>
          <w:sz w:val="24"/>
          <w:szCs w:val="18"/>
        </w:rPr>
        <w:t xml:space="preserve">GC13 WS </w:t>
      </w:r>
      <w:r w:rsidR="00115C08" w:rsidRPr="00BA2EF2">
        <w:rPr>
          <w:rStyle w:val="Bodytext110"/>
          <w:rFonts w:ascii="Times New Roman" w:hAnsi="Times New Roman" w:cs="Times New Roman"/>
          <w:i/>
          <w:color w:val="000000"/>
          <w:sz w:val="24"/>
          <w:szCs w:val="18"/>
        </w:rPr>
        <w:t>–</w:t>
      </w:r>
      <w:r w:rsidR="00D34C7B" w:rsidRPr="00BA2EF2">
        <w:rPr>
          <w:rStyle w:val="Bodytext110"/>
          <w:rFonts w:ascii="Times New Roman" w:hAnsi="Times New Roman" w:cs="Times New Roman"/>
          <w:i/>
          <w:color w:val="000000"/>
          <w:sz w:val="24"/>
          <w:szCs w:val="18"/>
        </w:rPr>
        <w:t xml:space="preserve"> OWC</w:t>
      </w:r>
      <w:r w:rsidR="00D34C7B"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(Atlanta, USA, 2013).</w:t>
      </w:r>
      <w:bookmarkEnd w:id="54"/>
    </w:p>
    <w:p w:rsidR="00386239" w:rsidRPr="00BA2EF2" w:rsidRDefault="00386239" w:rsidP="00386239">
      <w:pPr>
        <w:pStyle w:val="Bodytext111"/>
        <w:numPr>
          <w:ilvl w:val="0"/>
          <w:numId w:val="1"/>
        </w:numPr>
        <w:shd w:val="clear" w:color="auto" w:fill="auto"/>
        <w:tabs>
          <w:tab w:val="left" w:pos="478"/>
        </w:tabs>
        <w:spacing w:before="0" w:after="73" w:line="340" w:lineRule="exact"/>
        <w:ind w:left="400" w:right="20" w:firstLine="0"/>
        <w:jc w:val="left"/>
        <w:rPr>
          <w:rStyle w:val="Bodytext110"/>
          <w:rFonts w:ascii="Times New Roman" w:hAnsi="Times New Roman" w:cs="Times New Roman"/>
          <w:sz w:val="24"/>
          <w:szCs w:val="18"/>
        </w:rPr>
      </w:pPr>
      <w:bookmarkStart w:id="55" w:name="bookmark17"/>
      <w:r w:rsidRPr="00BA2EF2">
        <w:rPr>
          <w:rStyle w:val="Bodytext110"/>
          <w:rFonts w:ascii="Times New Roman" w:hAnsi="Times New Roman" w:cs="Times New Roman"/>
          <w:color w:val="000000"/>
          <w:sz w:val="24"/>
          <w:szCs w:val="18"/>
        </w:rPr>
        <w:t>T. Fath and H. Haas, IEEE Trans</w:t>
      </w:r>
      <w:r w:rsidR="00115C08" w:rsidRPr="00BA2EF2">
        <w:rPr>
          <w:rStyle w:val="Bodytext110"/>
          <w:rFonts w:ascii="Times New Roman" w:hAnsi="Times New Roman" w:cs="Times New Roman"/>
          <w:color w:val="000000"/>
          <w:sz w:val="24"/>
          <w:szCs w:val="18"/>
        </w:rPr>
        <w:t>. Commun.</w:t>
      </w:r>
      <w:r w:rsidRPr="00BA2EF2">
        <w:rPr>
          <w:rStyle w:val="Bodytext110"/>
          <w:rFonts w:ascii="Times New Roman" w:hAnsi="Times New Roman" w:cs="Times New Roman"/>
          <w:color w:val="000000"/>
          <w:sz w:val="24"/>
          <w:szCs w:val="18"/>
        </w:rPr>
        <w:t xml:space="preserve"> </w:t>
      </w:r>
      <w:r w:rsidR="00D34C7B" w:rsidRPr="00BA2EF2">
        <w:rPr>
          <w:rStyle w:val="Bodytext110"/>
          <w:rFonts w:ascii="Times New Roman" w:hAnsi="Times New Roman" w:cs="Times New Roman"/>
          <w:b/>
          <w:color w:val="000000"/>
          <w:sz w:val="24"/>
          <w:szCs w:val="18"/>
        </w:rPr>
        <w:t>61,</w:t>
      </w:r>
      <w:r w:rsidRPr="00BA2EF2">
        <w:rPr>
          <w:rStyle w:val="Bodytext110"/>
          <w:rFonts w:ascii="Times New Roman" w:hAnsi="Times New Roman" w:cs="Times New Roman"/>
          <w:color w:val="000000"/>
          <w:sz w:val="24"/>
          <w:szCs w:val="18"/>
        </w:rPr>
        <w:t xml:space="preserve"> 733 (2013).</w:t>
      </w:r>
      <w:bookmarkEnd w:id="55"/>
    </w:p>
    <w:p w:rsidR="00386239" w:rsidRPr="00BA2EF2" w:rsidRDefault="00386239" w:rsidP="00386239">
      <w:pPr>
        <w:pStyle w:val="Bodytext111"/>
        <w:shd w:val="clear" w:color="auto" w:fill="auto"/>
        <w:tabs>
          <w:tab w:val="left" w:pos="478"/>
        </w:tabs>
        <w:spacing w:before="0" w:after="73" w:line="340" w:lineRule="exact"/>
        <w:ind w:right="20" w:firstLine="0"/>
        <w:jc w:val="left"/>
        <w:rPr>
          <w:rFonts w:ascii="Times New Roman" w:hAnsi="Times New Roman" w:cs="Times New Roman"/>
          <w:b/>
          <w:sz w:val="24"/>
          <w:szCs w:val="18"/>
        </w:rPr>
      </w:pPr>
    </w:p>
    <w:p w:rsidR="00386239" w:rsidRPr="00BA2EF2" w:rsidRDefault="00386239" w:rsidP="00386239">
      <w:pPr>
        <w:pStyle w:val="Bodytext111"/>
        <w:shd w:val="clear" w:color="auto" w:fill="auto"/>
        <w:spacing w:before="0" w:after="184"/>
        <w:ind w:right="280" w:firstLine="0"/>
        <w:jc w:val="left"/>
        <w:rPr>
          <w:rStyle w:val="Bodytext110"/>
          <w:rFonts w:ascii="Times New Roman" w:hAnsi="Times New Roman" w:cs="Times New Roman"/>
          <w:color w:val="000000"/>
          <w:sz w:val="24"/>
          <w:szCs w:val="18"/>
        </w:rPr>
      </w:pPr>
      <w:r w:rsidRPr="00BA2EF2">
        <w:rPr>
          <w:rStyle w:val="Bodytext110"/>
          <w:rFonts w:ascii="Times New Roman" w:hAnsi="Times New Roman" w:cs="Times New Roman"/>
          <w:color w:val="000000"/>
          <w:sz w:val="24"/>
          <w:szCs w:val="18"/>
        </w:rPr>
        <w:t>Fig.</w:t>
      </w:r>
      <w:r w:rsidR="00115C08"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1</w:t>
      </w:r>
      <w:r w:rsidR="00115C08"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Block diagram of system implementing SIS-OFDM</w:t>
      </w:r>
      <w:r w:rsidR="00115C08" w:rsidRPr="00BA2EF2">
        <w:rPr>
          <w:rStyle w:val="Bodytext110"/>
          <w:rFonts w:ascii="Times New Roman" w:hAnsi="Times New Roman" w:cs="Times New Roman"/>
          <w:color w:val="000000"/>
          <w:sz w:val="24"/>
          <w:szCs w:val="18"/>
        </w:rPr>
        <w:t>.</w:t>
      </w:r>
    </w:p>
    <w:p w:rsidR="00386239" w:rsidRPr="00BA2EF2" w:rsidRDefault="00386239" w:rsidP="00386239">
      <w:pPr>
        <w:pStyle w:val="Bodytext111"/>
        <w:shd w:val="clear" w:color="auto" w:fill="auto"/>
        <w:spacing w:before="0" w:after="184"/>
        <w:ind w:right="280" w:firstLine="0"/>
        <w:jc w:val="left"/>
        <w:rPr>
          <w:rStyle w:val="Bodytext110"/>
          <w:rFonts w:ascii="Times New Roman" w:hAnsi="Times New Roman" w:cs="Times New Roman"/>
          <w:color w:val="000000"/>
          <w:sz w:val="24"/>
          <w:szCs w:val="18"/>
        </w:rPr>
      </w:pPr>
      <w:r w:rsidRPr="00BA2EF2">
        <w:rPr>
          <w:rStyle w:val="Bodytext110"/>
          <w:rFonts w:ascii="Times New Roman" w:hAnsi="Times New Roman" w:cs="Times New Roman"/>
          <w:color w:val="000000"/>
          <w:sz w:val="24"/>
          <w:szCs w:val="18"/>
        </w:rPr>
        <w:t>Fig.</w:t>
      </w:r>
      <w:r w:rsidR="00115C08"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2</w:t>
      </w:r>
      <w:r w:rsidR="00115C08"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SNR vs</w:t>
      </w:r>
      <w:r w:rsidR="00F96AF2"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Offset for target BER= 10</w:t>
      </w:r>
      <w:r w:rsidR="00115C08" w:rsidRPr="00BA2EF2">
        <w:rPr>
          <w:rStyle w:val="Bodytext110"/>
          <w:rFonts w:ascii="Times New Roman" w:hAnsi="Times New Roman" w:cs="Times New Roman"/>
          <w:color w:val="000000"/>
          <w:sz w:val="24"/>
          <w:szCs w:val="18"/>
          <w:vertAlign w:val="superscript"/>
        </w:rPr>
        <w:sym w:font="Symbol" w:char="F02D"/>
      </w:r>
      <w:r w:rsidRPr="00BA2EF2">
        <w:rPr>
          <w:rStyle w:val="Bodytext110"/>
          <w:rFonts w:ascii="Times New Roman" w:hAnsi="Times New Roman" w:cs="Times New Roman"/>
          <w:color w:val="000000"/>
          <w:sz w:val="24"/>
          <w:szCs w:val="18"/>
          <w:vertAlign w:val="superscript"/>
        </w:rPr>
        <w:t>3</w:t>
      </w:r>
      <w:r w:rsidRPr="00BA2EF2">
        <w:rPr>
          <w:rStyle w:val="Bodytext110"/>
          <w:rFonts w:ascii="Times New Roman" w:hAnsi="Times New Roman" w:cs="Times New Roman"/>
          <w:color w:val="000000"/>
          <w:sz w:val="24"/>
          <w:szCs w:val="18"/>
        </w:rPr>
        <w:t xml:space="preserve"> using an ImR</w:t>
      </w:r>
      <w:r w:rsidR="00115C08" w:rsidRPr="00BA2EF2">
        <w:rPr>
          <w:rStyle w:val="Bodytext110"/>
          <w:rFonts w:ascii="Times New Roman" w:hAnsi="Times New Roman" w:cs="Times New Roman"/>
          <w:color w:val="000000"/>
          <w:sz w:val="24"/>
          <w:szCs w:val="18"/>
        </w:rPr>
        <w:t>.</w:t>
      </w:r>
    </w:p>
    <w:p w:rsidR="00386239" w:rsidRPr="00BA2EF2" w:rsidRDefault="00386239" w:rsidP="00386239">
      <w:pPr>
        <w:pStyle w:val="Bodytext111"/>
        <w:shd w:val="clear" w:color="auto" w:fill="auto"/>
        <w:spacing w:before="0" w:after="184"/>
        <w:ind w:right="280" w:firstLine="0"/>
        <w:jc w:val="left"/>
        <w:rPr>
          <w:rStyle w:val="Bodytext110"/>
          <w:rFonts w:ascii="Times New Roman" w:hAnsi="Times New Roman" w:cs="Times New Roman"/>
          <w:color w:val="000000"/>
          <w:sz w:val="24"/>
          <w:szCs w:val="18"/>
        </w:rPr>
      </w:pPr>
      <w:r w:rsidRPr="00BA2EF2">
        <w:rPr>
          <w:rStyle w:val="Bodytext110"/>
          <w:rFonts w:ascii="Times New Roman" w:hAnsi="Times New Roman" w:cs="Times New Roman"/>
          <w:color w:val="000000"/>
          <w:sz w:val="24"/>
          <w:szCs w:val="18"/>
        </w:rPr>
        <w:t>Fig.</w:t>
      </w:r>
      <w:r w:rsidR="00115C08"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3</w:t>
      </w:r>
      <w:r w:rsidR="00115C08"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Comparison of BER vs</w:t>
      </w:r>
      <w:r w:rsidR="00F96AF2"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SNR for (a) ImR, (b) NImR</w:t>
      </w:r>
      <w:r w:rsidR="00115C08"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and (c) SISO</w:t>
      </w:r>
      <w:r w:rsidR="00115C08" w:rsidRPr="00BA2EF2">
        <w:rPr>
          <w:rStyle w:val="Bodytext110"/>
          <w:rFonts w:ascii="Times New Roman" w:hAnsi="Times New Roman" w:cs="Times New Roman"/>
          <w:color w:val="000000"/>
          <w:sz w:val="24"/>
          <w:szCs w:val="18"/>
        </w:rPr>
        <w:t>.</w:t>
      </w:r>
    </w:p>
    <w:p w:rsidR="00386239" w:rsidRPr="00BA2EF2" w:rsidRDefault="00386239" w:rsidP="00386239">
      <w:pPr>
        <w:pStyle w:val="Bodytext111"/>
        <w:shd w:val="clear" w:color="auto" w:fill="auto"/>
        <w:spacing w:before="0" w:after="184"/>
        <w:ind w:right="280" w:firstLine="0"/>
        <w:jc w:val="left"/>
        <w:rPr>
          <w:rFonts w:ascii="Times New Roman" w:hAnsi="Times New Roman" w:cs="Times New Roman"/>
          <w:sz w:val="24"/>
          <w:szCs w:val="18"/>
        </w:rPr>
      </w:pPr>
      <w:r w:rsidRPr="00BA2EF2">
        <w:rPr>
          <w:rStyle w:val="Bodytext110"/>
          <w:rFonts w:ascii="Times New Roman" w:hAnsi="Times New Roman" w:cs="Times New Roman"/>
          <w:color w:val="000000"/>
          <w:sz w:val="24"/>
          <w:szCs w:val="18"/>
        </w:rPr>
        <w:t>Fig.</w:t>
      </w:r>
      <w:r w:rsidR="00115C08"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4</w:t>
      </w:r>
      <w:r w:rsidR="00115C08"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Comparison of individual BER vs</w:t>
      </w:r>
      <w:r w:rsidR="00F96AF2"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SNR for (a) ImR and (b) NImR</w:t>
      </w:r>
      <w:r w:rsidR="00115C08" w:rsidRPr="00BA2EF2">
        <w:rPr>
          <w:rStyle w:val="Bodytext110"/>
          <w:rFonts w:ascii="Times New Roman" w:hAnsi="Times New Roman" w:cs="Times New Roman"/>
          <w:color w:val="000000"/>
          <w:sz w:val="24"/>
          <w:szCs w:val="18"/>
        </w:rPr>
        <w:t>.</w:t>
      </w:r>
    </w:p>
    <w:p w:rsidR="00386239" w:rsidRPr="00BA2EF2" w:rsidRDefault="00386239" w:rsidP="00386239">
      <w:pPr>
        <w:pStyle w:val="Bodytext111"/>
        <w:shd w:val="clear" w:color="auto" w:fill="auto"/>
        <w:spacing w:before="0" w:after="0" w:line="254" w:lineRule="exact"/>
        <w:ind w:right="280" w:firstLine="0"/>
        <w:jc w:val="left"/>
        <w:rPr>
          <w:rStyle w:val="Bodytext110"/>
          <w:rFonts w:ascii="Times New Roman" w:hAnsi="Times New Roman" w:cs="Times New Roman"/>
          <w:color w:val="000000"/>
          <w:sz w:val="24"/>
          <w:szCs w:val="18"/>
        </w:rPr>
      </w:pPr>
      <w:r w:rsidRPr="00BA2EF2">
        <w:rPr>
          <w:rStyle w:val="Bodytext110"/>
          <w:rFonts w:ascii="Times New Roman" w:hAnsi="Times New Roman" w:cs="Times New Roman"/>
          <w:color w:val="000000"/>
          <w:sz w:val="24"/>
          <w:szCs w:val="18"/>
        </w:rPr>
        <w:lastRenderedPageBreak/>
        <w:t>Table</w:t>
      </w:r>
      <w:r w:rsidR="00115C08"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1</w:t>
      </w:r>
      <w:r w:rsidR="00115C08"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Example SIS-OFDM data</w:t>
      </w:r>
      <w:r w:rsidR="00095A84"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streams using ACO-OFDM</w:t>
      </w:r>
    </w:p>
    <w:p w:rsidR="00386239" w:rsidRPr="00BA2EF2" w:rsidRDefault="00386239" w:rsidP="00386239">
      <w:pPr>
        <w:pStyle w:val="Bodytext111"/>
        <w:shd w:val="clear" w:color="auto" w:fill="auto"/>
        <w:spacing w:before="0" w:after="0" w:line="254" w:lineRule="exact"/>
        <w:ind w:right="280" w:firstLine="0"/>
        <w:jc w:val="left"/>
        <w:rPr>
          <w:rStyle w:val="Bodytext110"/>
          <w:rFonts w:ascii="Times New Roman" w:hAnsi="Times New Roman" w:cs="Times New Roman"/>
          <w:color w:val="000000"/>
          <w:sz w:val="24"/>
          <w:szCs w:val="18"/>
        </w:rPr>
      </w:pPr>
      <w:r w:rsidRPr="00BA2EF2">
        <w:rPr>
          <w:rStyle w:val="Bodytext110"/>
          <w:rFonts w:ascii="Times New Roman" w:hAnsi="Times New Roman" w:cs="Times New Roman"/>
          <w:color w:val="000000"/>
          <w:sz w:val="24"/>
          <w:szCs w:val="18"/>
        </w:rPr>
        <w:t>Table</w:t>
      </w:r>
      <w:r w:rsidR="00115C08" w:rsidRPr="00BA2EF2">
        <w:rPr>
          <w:rStyle w:val="Bodytext110"/>
          <w:rFonts w:ascii="Times New Roman" w:hAnsi="Times New Roman" w:cs="Times New Roman"/>
          <w:color w:val="000000"/>
          <w:sz w:val="24"/>
          <w:szCs w:val="18"/>
        </w:rPr>
        <w:t xml:space="preserve"> </w:t>
      </w:r>
      <w:r w:rsidRPr="00BA2EF2">
        <w:rPr>
          <w:rStyle w:val="Bodytext110"/>
          <w:rFonts w:ascii="Times New Roman" w:hAnsi="Times New Roman" w:cs="Times New Roman"/>
          <w:color w:val="000000"/>
          <w:sz w:val="24"/>
          <w:szCs w:val="18"/>
        </w:rPr>
        <w:t>2</w:t>
      </w:r>
      <w:r w:rsidR="00115C08" w:rsidRPr="00BA2EF2">
        <w:rPr>
          <w:rStyle w:val="Bodytext110"/>
          <w:rFonts w:ascii="Times New Roman" w:hAnsi="Times New Roman" w:cs="Times New Roman"/>
          <w:color w:val="000000"/>
          <w:sz w:val="24"/>
          <w:szCs w:val="18"/>
        </w:rPr>
        <w:t>.</w:t>
      </w:r>
      <w:r w:rsidRPr="00BA2EF2">
        <w:rPr>
          <w:rStyle w:val="Bodytext110"/>
          <w:rFonts w:ascii="Times New Roman" w:hAnsi="Times New Roman" w:cs="Times New Roman"/>
          <w:color w:val="000000"/>
          <w:sz w:val="24"/>
          <w:szCs w:val="18"/>
        </w:rPr>
        <w:t xml:space="preserve"> Example subcarrier and luminaire assignment</w:t>
      </w:r>
    </w:p>
    <w:tbl>
      <w:tblPr>
        <w:tblW w:w="0" w:type="auto"/>
        <w:jc w:val="center"/>
        <w:tblLayout w:type="fixed"/>
        <w:tblCellMar>
          <w:left w:w="0" w:type="dxa"/>
          <w:right w:w="0" w:type="dxa"/>
        </w:tblCellMar>
        <w:tblLook w:val="0000" w:firstRow="0" w:lastRow="0" w:firstColumn="0" w:lastColumn="0" w:noHBand="0" w:noVBand="0"/>
      </w:tblPr>
      <w:tblGrid>
        <w:gridCol w:w="1085"/>
        <w:gridCol w:w="2928"/>
      </w:tblGrid>
      <w:tr w:rsidR="00386239" w:rsidRPr="00BA2EF2" w:rsidTr="00BA2EF2">
        <w:trPr>
          <w:trHeight w:hRule="exact" w:val="2889"/>
          <w:jc w:val="center"/>
        </w:trPr>
        <w:tc>
          <w:tcPr>
            <w:tcW w:w="1085" w:type="dxa"/>
            <w:tcBorders>
              <w:top w:val="single" w:sz="4" w:space="0" w:color="auto"/>
              <w:left w:val="single" w:sz="4" w:space="0" w:color="auto"/>
              <w:bottom w:val="nil"/>
              <w:right w:val="nil"/>
            </w:tcBorders>
            <w:shd w:val="clear" w:color="auto" w:fill="FFFFFF"/>
          </w:tcPr>
          <w:p w:rsidR="00386239" w:rsidRPr="00BA2EF2" w:rsidRDefault="00F87BAC"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Stream</w:t>
            </w:r>
          </w:p>
        </w:tc>
        <w:tc>
          <w:tcPr>
            <w:tcW w:w="2928" w:type="dxa"/>
            <w:tcBorders>
              <w:top w:val="single" w:sz="4" w:space="0" w:color="auto"/>
              <w:left w:val="single" w:sz="4" w:space="0" w:color="auto"/>
              <w:bottom w:val="nil"/>
              <w:right w:val="single" w:sz="4" w:space="0" w:color="auto"/>
            </w:tcBorders>
            <w:shd w:val="clear" w:color="auto" w:fill="FFFFFF"/>
          </w:tcPr>
          <w:p w:rsidR="00386239" w:rsidRPr="00BA2EF2" w:rsidRDefault="00386239" w:rsidP="00EF0460">
            <w:pPr>
              <w:pStyle w:val="BodyText"/>
              <w:shd w:val="clear" w:color="auto" w:fill="auto"/>
              <w:spacing w:before="0" w:after="0" w:line="340" w:lineRule="exact"/>
              <w:ind w:firstLine="0"/>
              <w:jc w:val="center"/>
              <w:rPr>
                <w:rFonts w:ascii="Times New Roman" w:hAnsi="Times New Roman" w:cs="Times New Roman"/>
                <w:b/>
                <w:sz w:val="24"/>
              </w:rPr>
            </w:pPr>
            <w:r w:rsidRPr="00BA2EF2">
              <w:rPr>
                <w:rStyle w:val="BodytextAngsanaUPC"/>
                <w:rFonts w:ascii="Times New Roman" w:hAnsi="Times New Roman" w:cs="Times New Roman"/>
                <w:b/>
                <w:color w:val="000000"/>
                <w:spacing w:val="0"/>
                <w:sz w:val="24"/>
                <w:szCs w:val="18"/>
              </w:rPr>
              <w:t>Bits</w:t>
            </w:r>
          </w:p>
        </w:tc>
      </w:tr>
      <w:tr w:rsidR="00386239" w:rsidRPr="00BA2EF2" w:rsidTr="00EF0460">
        <w:trPr>
          <w:trHeight w:hRule="exact" w:val="307"/>
          <w:jc w:val="center"/>
        </w:trPr>
        <w:tc>
          <w:tcPr>
            <w:tcW w:w="1085"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b/>
                <w:sz w:val="24"/>
              </w:rPr>
            </w:pPr>
            <w:r w:rsidRPr="00BA2EF2">
              <w:rPr>
                <w:rStyle w:val="BodytextAngsanaUPC"/>
                <w:rFonts w:ascii="Times New Roman" w:hAnsi="Times New Roman" w:cs="Times New Roman"/>
                <w:b/>
                <w:color w:val="000000"/>
                <w:spacing w:val="0"/>
                <w:sz w:val="24"/>
                <w:szCs w:val="18"/>
              </w:rPr>
              <w:t>D</w:t>
            </w:r>
            <w:r w:rsidRPr="00BA2EF2">
              <w:rPr>
                <w:rStyle w:val="BodytextAngsanaUPC"/>
                <w:rFonts w:ascii="Times New Roman" w:hAnsi="Times New Roman" w:cs="Times New Roman"/>
                <w:color w:val="000000"/>
                <w:spacing w:val="0"/>
                <w:sz w:val="24"/>
                <w:szCs w:val="18"/>
                <w:vertAlign w:val="subscript"/>
              </w:rPr>
              <w:t>l</w:t>
            </w:r>
          </w:p>
        </w:tc>
        <w:tc>
          <w:tcPr>
            <w:tcW w:w="2928" w:type="dxa"/>
            <w:tcBorders>
              <w:top w:val="single" w:sz="4" w:space="0" w:color="auto"/>
              <w:left w:val="single" w:sz="4" w:space="0" w:color="auto"/>
              <w:bottom w:val="nil"/>
              <w:right w:val="single" w:sz="4" w:space="0" w:color="auto"/>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3"/>
                <w:rFonts w:ascii="Times New Roman" w:hAnsi="Times New Roman" w:cs="Times New Roman"/>
                <w:color w:val="000000"/>
                <w:sz w:val="24"/>
                <w:szCs w:val="18"/>
              </w:rPr>
              <w:t>[110 0 01100 0 11 ]</w:t>
            </w:r>
            <w:r w:rsidRPr="00BA2EF2">
              <w:rPr>
                <w:rStyle w:val="BodytextAngsanaUPC3"/>
                <w:rFonts w:ascii="Times New Roman" w:hAnsi="Times New Roman" w:cs="Times New Roman"/>
                <w:color w:val="000000"/>
                <w:sz w:val="24"/>
                <w:szCs w:val="18"/>
                <w:vertAlign w:val="superscript"/>
              </w:rPr>
              <w:t>T</w:t>
            </w:r>
          </w:p>
        </w:tc>
      </w:tr>
      <w:tr w:rsidR="00386239" w:rsidRPr="00BA2EF2" w:rsidTr="00EF0460">
        <w:trPr>
          <w:trHeight w:hRule="exact" w:val="312"/>
          <w:jc w:val="center"/>
        </w:trPr>
        <w:tc>
          <w:tcPr>
            <w:tcW w:w="1085" w:type="dxa"/>
            <w:tcBorders>
              <w:top w:val="single" w:sz="4" w:space="0" w:color="auto"/>
              <w:left w:val="single" w:sz="4" w:space="0" w:color="auto"/>
              <w:bottom w:val="nil"/>
              <w:right w:val="nil"/>
            </w:tcBorders>
            <w:shd w:val="clear" w:color="auto" w:fill="FFFFFF"/>
          </w:tcPr>
          <w:p w:rsidR="00386239" w:rsidRPr="00BA2EF2" w:rsidRDefault="003B74A9"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Fonts w:ascii="Times New Roman" w:hAnsi="Times New Roman" w:cs="Times New Roman"/>
                <w:position w:val="-14"/>
                <w:sz w:val="24"/>
              </w:rPr>
              <w:object w:dxaOrig="460" w:dyaOrig="440">
                <v:shape id="_x0000_i1063" type="#_x0000_t75" style="width:14.25pt;height:14.25pt" o:ole="">
                  <v:imagedata r:id="rId86" o:title=""/>
                </v:shape>
                <o:OLEObject Type="Embed" ProgID="Equation.DSMT4" ShapeID="_x0000_i1063" DrawAspect="Content" ObjectID="_1464784751" r:id="rId87"/>
              </w:object>
            </w:r>
          </w:p>
        </w:tc>
        <w:tc>
          <w:tcPr>
            <w:tcW w:w="2928" w:type="dxa"/>
            <w:tcBorders>
              <w:top w:val="single" w:sz="4" w:space="0" w:color="auto"/>
              <w:left w:val="single" w:sz="4" w:space="0" w:color="auto"/>
              <w:bottom w:val="nil"/>
              <w:right w:val="single" w:sz="4" w:space="0" w:color="auto"/>
            </w:tcBorders>
            <w:shd w:val="clear" w:color="auto" w:fill="FFFFFF"/>
          </w:tcPr>
          <w:p w:rsidR="00386239" w:rsidRPr="00BA2EF2" w:rsidRDefault="00770626" w:rsidP="00EF0460">
            <w:pPr>
              <w:pStyle w:val="BodyText"/>
              <w:shd w:val="clear" w:color="auto" w:fill="auto"/>
              <w:spacing w:before="0" w:after="0" w:line="340" w:lineRule="exact"/>
              <w:ind w:left="140" w:firstLine="0"/>
              <w:jc w:val="left"/>
              <w:rPr>
                <w:rFonts w:ascii="Times New Roman" w:hAnsi="Times New Roman" w:cs="Times New Roman"/>
                <w:sz w:val="24"/>
              </w:rPr>
            </w:pPr>
            <w:r w:rsidRPr="00BA2EF2">
              <w:rPr>
                <w:rStyle w:val="BodytextAngsanaUPC3"/>
                <w:rFonts w:ascii="Times New Roman" w:hAnsi="Times New Roman" w:cs="Times New Roman"/>
                <w:color w:val="000000"/>
                <w:sz w:val="24"/>
                <w:szCs w:val="18"/>
              </w:rPr>
              <w:t>[ 1 1 0 0 ]</w:t>
            </w:r>
            <w:r w:rsidRPr="00BA2EF2">
              <w:rPr>
                <w:rStyle w:val="BodytextAngsanaUPC3"/>
                <w:rFonts w:ascii="Times New Roman" w:hAnsi="Times New Roman" w:cs="Times New Roman"/>
                <w:color w:val="000000"/>
                <w:sz w:val="24"/>
                <w:szCs w:val="18"/>
                <w:vertAlign w:val="superscript"/>
              </w:rPr>
              <w:t>T</w:t>
            </w:r>
          </w:p>
        </w:tc>
      </w:tr>
      <w:tr w:rsidR="00386239" w:rsidRPr="00BA2EF2" w:rsidTr="00EF0460">
        <w:trPr>
          <w:trHeight w:hRule="exact" w:val="317"/>
          <w:jc w:val="center"/>
        </w:trPr>
        <w:tc>
          <w:tcPr>
            <w:tcW w:w="1085" w:type="dxa"/>
            <w:tcBorders>
              <w:top w:val="single" w:sz="4" w:space="0" w:color="auto"/>
              <w:left w:val="single" w:sz="4" w:space="0" w:color="auto"/>
              <w:bottom w:val="single" w:sz="4" w:space="0" w:color="auto"/>
              <w:right w:val="nil"/>
            </w:tcBorders>
            <w:shd w:val="clear" w:color="auto" w:fill="FFFFFF"/>
          </w:tcPr>
          <w:p w:rsidR="00386239" w:rsidRPr="00BA2EF2" w:rsidRDefault="003B74A9"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Fonts w:ascii="Times New Roman" w:hAnsi="Times New Roman" w:cs="Times New Roman"/>
                <w:position w:val="-14"/>
                <w:sz w:val="24"/>
              </w:rPr>
              <w:object w:dxaOrig="420" w:dyaOrig="440">
                <v:shape id="_x0000_i1064" type="#_x0000_t75" style="width:14.25pt;height:14.25pt" o:ole="">
                  <v:imagedata r:id="rId88" o:title=""/>
                </v:shape>
                <o:OLEObject Type="Embed" ProgID="Equation.DSMT4" ShapeID="_x0000_i1064" DrawAspect="Content" ObjectID="_1464784752" r:id="rId89"/>
              </w:object>
            </w:r>
          </w:p>
        </w:tc>
        <w:tc>
          <w:tcPr>
            <w:tcW w:w="2928" w:type="dxa"/>
            <w:tcBorders>
              <w:top w:val="single" w:sz="4" w:space="0" w:color="auto"/>
              <w:left w:val="single" w:sz="4" w:space="0" w:color="auto"/>
              <w:bottom w:val="single" w:sz="4" w:space="0" w:color="auto"/>
              <w:right w:val="single" w:sz="4" w:space="0" w:color="auto"/>
            </w:tcBorders>
            <w:shd w:val="clear" w:color="auto" w:fill="FFFFFF"/>
          </w:tcPr>
          <w:p w:rsidR="00386239" w:rsidRPr="00BA2EF2" w:rsidRDefault="00770626" w:rsidP="00EF0460">
            <w:pPr>
              <w:pStyle w:val="BodyText"/>
              <w:shd w:val="clear" w:color="auto" w:fill="auto"/>
              <w:spacing w:before="0" w:after="0" w:line="340" w:lineRule="exact"/>
              <w:ind w:left="140" w:firstLine="0"/>
              <w:jc w:val="left"/>
              <w:rPr>
                <w:rFonts w:ascii="Times New Roman" w:hAnsi="Times New Roman" w:cs="Times New Roman"/>
                <w:sz w:val="24"/>
              </w:rPr>
            </w:pPr>
            <w:r w:rsidRPr="00BA2EF2">
              <w:rPr>
                <w:rStyle w:val="BodytextAngsanaUPC3"/>
                <w:rFonts w:ascii="Times New Roman" w:hAnsi="Times New Roman" w:cs="Times New Roman"/>
                <w:color w:val="000000"/>
                <w:sz w:val="24"/>
                <w:szCs w:val="18"/>
              </w:rPr>
              <w:t>[ 0 1 1 0 0 0 1 1 ]</w:t>
            </w:r>
            <w:r w:rsidRPr="00BA2EF2">
              <w:rPr>
                <w:rStyle w:val="BodytextAngsanaUPC3"/>
                <w:rFonts w:ascii="Times New Roman" w:hAnsi="Times New Roman" w:cs="Times New Roman"/>
                <w:color w:val="000000"/>
                <w:sz w:val="24"/>
                <w:szCs w:val="18"/>
                <w:vertAlign w:val="superscript"/>
              </w:rPr>
              <w:t>T</w:t>
            </w:r>
          </w:p>
        </w:tc>
      </w:tr>
    </w:tbl>
    <w:p w:rsidR="00386239" w:rsidRPr="00BA2EF2" w:rsidRDefault="00770626" w:rsidP="00386239">
      <w:pPr>
        <w:pStyle w:val="Tablecaption41"/>
        <w:shd w:val="clear" w:color="auto" w:fill="auto"/>
        <w:spacing w:line="340" w:lineRule="exact"/>
        <w:rPr>
          <w:rFonts w:ascii="Times New Roman" w:hAnsi="Times New Roman" w:cs="Times New Roman"/>
          <w:sz w:val="24"/>
          <w:szCs w:val="18"/>
        </w:rPr>
      </w:pPr>
      <w:bookmarkStart w:id="56" w:name="bookmark22"/>
      <w:r w:rsidRPr="00BA2EF2">
        <w:rPr>
          <w:rStyle w:val="Tablecaption40"/>
          <w:rFonts w:ascii="Times New Roman" w:hAnsi="Times New Roman" w:cs="Times New Roman"/>
          <w:color w:val="000000"/>
          <w:sz w:val="24"/>
          <w:szCs w:val="18"/>
        </w:rPr>
        <w:t xml:space="preserve">Table 1. </w:t>
      </w:r>
      <w:bookmarkEnd w:id="56"/>
    </w:p>
    <w:tbl>
      <w:tblPr>
        <w:tblW w:w="0" w:type="auto"/>
        <w:jc w:val="center"/>
        <w:tblLayout w:type="fixed"/>
        <w:tblCellMar>
          <w:left w:w="0" w:type="dxa"/>
          <w:right w:w="0" w:type="dxa"/>
        </w:tblCellMar>
        <w:tblLook w:val="0000" w:firstRow="0" w:lastRow="0" w:firstColumn="0" w:lastColumn="0" w:noHBand="0" w:noVBand="0"/>
      </w:tblPr>
      <w:tblGrid>
        <w:gridCol w:w="528"/>
        <w:gridCol w:w="1594"/>
        <w:gridCol w:w="946"/>
        <w:gridCol w:w="739"/>
        <w:gridCol w:w="605"/>
        <w:gridCol w:w="1166"/>
        <w:gridCol w:w="552"/>
      </w:tblGrid>
      <w:tr w:rsidR="00386239" w:rsidRPr="00BA2EF2" w:rsidTr="00EF0460">
        <w:trPr>
          <w:trHeight w:hRule="exact" w:val="312"/>
          <w:jc w:val="center"/>
        </w:trPr>
        <w:tc>
          <w:tcPr>
            <w:tcW w:w="528"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i/>
                <w:color w:val="000000"/>
                <w:spacing w:val="0"/>
                <w:sz w:val="24"/>
                <w:szCs w:val="18"/>
              </w:rPr>
              <w:t>n</w:t>
            </w:r>
            <w:r w:rsidRPr="00BA2EF2">
              <w:rPr>
                <w:rStyle w:val="BodytextAngsanaUPC"/>
                <w:rFonts w:ascii="Times New Roman" w:hAnsi="Times New Roman" w:cs="Times New Roman"/>
                <w:color w:val="000000"/>
                <w:spacing w:val="0"/>
                <w:sz w:val="24"/>
                <w:szCs w:val="18"/>
                <w:vertAlign w:val="subscript"/>
              </w:rPr>
              <w:t>l</w:t>
            </w:r>
          </w:p>
        </w:tc>
        <w:tc>
          <w:tcPr>
            <w:tcW w:w="1594"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b/>
                <w:sz w:val="24"/>
              </w:rPr>
            </w:pPr>
            <w:r w:rsidRPr="00BA2EF2">
              <w:rPr>
                <w:rStyle w:val="BodytextAngsanaUPC"/>
                <w:rFonts w:ascii="Times New Roman" w:hAnsi="Times New Roman" w:cs="Times New Roman"/>
                <w:b/>
                <w:color w:val="000000"/>
                <w:spacing w:val="0"/>
                <w:sz w:val="24"/>
                <w:szCs w:val="18"/>
              </w:rPr>
              <w:t>OFDM bits</w:t>
            </w:r>
          </w:p>
        </w:tc>
        <w:tc>
          <w:tcPr>
            <w:tcW w:w="946" w:type="dxa"/>
            <w:tcBorders>
              <w:top w:val="single" w:sz="4" w:space="0" w:color="auto"/>
              <w:left w:val="single" w:sz="4" w:space="0" w:color="auto"/>
              <w:bottom w:val="nil"/>
              <w:right w:val="nil"/>
            </w:tcBorders>
            <w:shd w:val="clear" w:color="auto" w:fill="FFFFFF"/>
          </w:tcPr>
          <w:p w:rsidR="00386239" w:rsidRPr="00BA2EF2" w:rsidRDefault="00DC5E01"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Fonts w:ascii="Times New Roman" w:hAnsi="Times New Roman" w:cs="Times New Roman"/>
                <w:position w:val="-14"/>
                <w:sz w:val="24"/>
              </w:rPr>
              <w:object w:dxaOrig="460" w:dyaOrig="440">
                <v:shape id="_x0000_i1065" type="#_x0000_t75" style="width:14.25pt;height:14.25pt" o:ole="">
                  <v:imagedata r:id="rId90" o:title=""/>
                </v:shape>
                <o:OLEObject Type="Embed" ProgID="Equation.DSMT4" ShapeID="_x0000_i1065" DrawAspect="Content" ObjectID="_1464784753" r:id="rId91"/>
              </w:object>
            </w:r>
          </w:p>
        </w:tc>
        <w:tc>
          <w:tcPr>
            <w:tcW w:w="739" w:type="dxa"/>
            <w:tcBorders>
              <w:top w:val="single" w:sz="4" w:space="0" w:color="auto"/>
              <w:left w:val="single" w:sz="4" w:space="0" w:color="auto"/>
              <w:bottom w:val="nil"/>
              <w:right w:val="nil"/>
            </w:tcBorders>
            <w:shd w:val="clear" w:color="auto" w:fill="FFFFFF"/>
          </w:tcPr>
          <w:p w:rsidR="00386239" w:rsidRPr="00BA2EF2" w:rsidRDefault="00DC5E01"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Fonts w:ascii="Times New Roman" w:hAnsi="Times New Roman" w:cs="Times New Roman"/>
                <w:position w:val="-14"/>
                <w:sz w:val="24"/>
              </w:rPr>
              <w:object w:dxaOrig="400" w:dyaOrig="440">
                <v:shape id="_x0000_i1066" type="#_x0000_t75" style="width:14.25pt;height:14.25pt" o:ole="">
                  <v:imagedata r:id="rId92" o:title=""/>
                </v:shape>
                <o:OLEObject Type="Embed" ProgID="Equation.DSMT4" ShapeID="_x0000_i1066" DrawAspect="Content" ObjectID="_1464784754" r:id="rId93"/>
              </w:object>
            </w:r>
          </w:p>
        </w:tc>
        <w:tc>
          <w:tcPr>
            <w:tcW w:w="605" w:type="dxa"/>
            <w:tcBorders>
              <w:top w:val="single" w:sz="4" w:space="0" w:color="auto"/>
              <w:left w:val="single" w:sz="4" w:space="0" w:color="auto"/>
              <w:bottom w:val="nil"/>
              <w:right w:val="nil"/>
            </w:tcBorders>
            <w:shd w:val="clear" w:color="auto" w:fill="FFFFFF"/>
          </w:tcPr>
          <w:p w:rsidR="00386239" w:rsidRPr="00BA2EF2" w:rsidRDefault="00DC5E01" w:rsidP="00EF0460">
            <w:pPr>
              <w:pStyle w:val="BodyText"/>
              <w:shd w:val="clear" w:color="auto" w:fill="auto"/>
              <w:spacing w:before="0" w:after="0" w:line="340" w:lineRule="exact"/>
              <w:ind w:left="240" w:firstLine="0"/>
              <w:jc w:val="left"/>
              <w:rPr>
                <w:rFonts w:ascii="Times New Roman" w:hAnsi="Times New Roman" w:cs="Times New Roman"/>
                <w:sz w:val="24"/>
              </w:rPr>
            </w:pPr>
            <w:r w:rsidRPr="00BA2EF2">
              <w:rPr>
                <w:rFonts w:ascii="Times New Roman" w:hAnsi="Times New Roman" w:cs="Times New Roman"/>
                <w:position w:val="-14"/>
                <w:sz w:val="24"/>
              </w:rPr>
              <w:object w:dxaOrig="460" w:dyaOrig="440">
                <v:shape id="_x0000_i1067" type="#_x0000_t75" style="width:14.25pt;height:14.25pt" o:ole="">
                  <v:imagedata r:id="rId94" o:title=""/>
                </v:shape>
                <o:OLEObject Type="Embed" ProgID="Equation.DSMT4" ShapeID="_x0000_i1067" DrawAspect="Content" ObjectID="_1464784755" r:id="rId95"/>
              </w:object>
            </w:r>
            <w:r w:rsidR="00770626" w:rsidRPr="00BA2EF2">
              <w:rPr>
                <w:rStyle w:val="BodytextAngsanaUPC"/>
                <w:rFonts w:ascii="Times New Roman" w:hAnsi="Times New Roman" w:cs="Times New Roman"/>
                <w:color w:val="000000"/>
                <w:spacing w:val="0"/>
                <w:sz w:val="24"/>
                <w:szCs w:val="18"/>
              </w:rPr>
              <w:t>ath&gt;</w:t>
            </w:r>
          </w:p>
        </w:tc>
        <w:tc>
          <w:tcPr>
            <w:tcW w:w="1166"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SM bits</w:t>
            </w:r>
          </w:p>
        </w:tc>
        <w:tc>
          <w:tcPr>
            <w:tcW w:w="552" w:type="dxa"/>
            <w:tcBorders>
              <w:top w:val="single" w:sz="4" w:space="0" w:color="auto"/>
              <w:left w:val="single" w:sz="4" w:space="0" w:color="auto"/>
              <w:bottom w:val="nil"/>
              <w:right w:val="single" w:sz="4" w:space="0" w:color="auto"/>
            </w:tcBorders>
            <w:shd w:val="clear" w:color="auto" w:fill="FFFFFF"/>
          </w:tcPr>
          <w:p w:rsidR="00386239" w:rsidRPr="00BA2EF2" w:rsidRDefault="008961B5"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Fonts w:ascii="Times New Roman" w:hAnsi="Times New Roman" w:cs="Times New Roman"/>
                <w:position w:val="-14"/>
                <w:sz w:val="24"/>
              </w:rPr>
              <w:object w:dxaOrig="420" w:dyaOrig="440">
                <v:shape id="_x0000_i1068" type="#_x0000_t75" style="width:14.25pt;height:14.25pt" o:ole="">
                  <v:imagedata r:id="rId96" o:title=""/>
                </v:shape>
                <o:OLEObject Type="Embed" ProgID="Equation.DSMT4" ShapeID="_x0000_i1068" DrawAspect="Content" ObjectID="_1464784756" r:id="rId97"/>
              </w:object>
            </w:r>
            <w:r w:rsidR="00770626" w:rsidRPr="00BA2EF2">
              <w:rPr>
                <w:rStyle w:val="BodytextAngsanaUPC"/>
                <w:rFonts w:ascii="Times New Roman" w:hAnsi="Times New Roman" w:cs="Times New Roman"/>
                <w:color w:val="000000"/>
                <w:spacing w:val="0"/>
                <w:sz w:val="24"/>
                <w:szCs w:val="18"/>
              </w:rPr>
              <w:t>ath&gt;</w:t>
            </w:r>
          </w:p>
        </w:tc>
      </w:tr>
      <w:tr w:rsidR="00386239" w:rsidRPr="00BA2EF2" w:rsidTr="00EF0460">
        <w:trPr>
          <w:trHeight w:hRule="exact" w:val="269"/>
          <w:jc w:val="center"/>
        </w:trPr>
        <w:tc>
          <w:tcPr>
            <w:tcW w:w="528"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w:t>
            </w:r>
          </w:p>
        </w:tc>
        <w:tc>
          <w:tcPr>
            <w:tcW w:w="1594"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w:t>
            </w:r>
          </w:p>
        </w:tc>
        <w:tc>
          <w:tcPr>
            <w:tcW w:w="946"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w:t>
            </w:r>
          </w:p>
        </w:tc>
        <w:tc>
          <w:tcPr>
            <w:tcW w:w="739"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w:t>
            </w:r>
          </w:p>
        </w:tc>
        <w:tc>
          <w:tcPr>
            <w:tcW w:w="605"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left="24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w:t>
            </w:r>
          </w:p>
        </w:tc>
        <w:tc>
          <w:tcPr>
            <w:tcW w:w="1166"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w:t>
            </w:r>
          </w:p>
        </w:tc>
        <w:tc>
          <w:tcPr>
            <w:tcW w:w="552" w:type="dxa"/>
            <w:tcBorders>
              <w:top w:val="single" w:sz="4" w:space="0" w:color="auto"/>
              <w:left w:val="single" w:sz="4" w:space="0" w:color="auto"/>
              <w:bottom w:val="nil"/>
              <w:right w:val="single" w:sz="4" w:space="0" w:color="auto"/>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1</w:t>
            </w:r>
          </w:p>
        </w:tc>
      </w:tr>
      <w:tr w:rsidR="00386239" w:rsidRPr="00BA2EF2" w:rsidTr="00EF0460">
        <w:trPr>
          <w:trHeight w:hRule="exact" w:val="269"/>
          <w:jc w:val="center"/>
        </w:trPr>
        <w:tc>
          <w:tcPr>
            <w:tcW w:w="528"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1</w:t>
            </w:r>
          </w:p>
        </w:tc>
        <w:tc>
          <w:tcPr>
            <w:tcW w:w="1594"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11</w:t>
            </w:r>
          </w:p>
        </w:tc>
        <w:tc>
          <w:tcPr>
            <w:tcW w:w="946"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vertAlign w:val="superscript"/>
              </w:rPr>
              <w:t>– 1 – j</w:t>
            </w:r>
          </w:p>
        </w:tc>
        <w:tc>
          <w:tcPr>
            <w:tcW w:w="739"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vertAlign w:val="superscript"/>
              </w:rPr>
              <w:t>–</w:t>
            </w:r>
            <w:r w:rsidRPr="00BA2EF2">
              <w:rPr>
                <w:rStyle w:val="BodytextAngsanaUPC"/>
                <w:rFonts w:ascii="Times New Roman" w:hAnsi="Times New Roman" w:cs="Times New Roman"/>
                <w:color w:val="000000"/>
                <w:spacing w:val="0"/>
                <w:sz w:val="24"/>
                <w:szCs w:val="18"/>
              </w:rPr>
              <w:t>1</w:t>
            </w:r>
          </w:p>
        </w:tc>
        <w:tc>
          <w:tcPr>
            <w:tcW w:w="605"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left="24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w:t>
            </w:r>
          </w:p>
        </w:tc>
        <w:tc>
          <w:tcPr>
            <w:tcW w:w="1166"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1</w:t>
            </w:r>
          </w:p>
        </w:tc>
        <w:tc>
          <w:tcPr>
            <w:tcW w:w="552" w:type="dxa"/>
            <w:tcBorders>
              <w:top w:val="single" w:sz="4" w:space="0" w:color="auto"/>
              <w:left w:val="single" w:sz="4" w:space="0" w:color="auto"/>
              <w:bottom w:val="nil"/>
              <w:right w:val="single" w:sz="4" w:space="0" w:color="auto"/>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2</w:t>
            </w:r>
          </w:p>
        </w:tc>
      </w:tr>
      <w:tr w:rsidR="00386239" w:rsidRPr="00BA2EF2" w:rsidTr="00EF0460">
        <w:trPr>
          <w:trHeight w:hRule="exact" w:val="302"/>
          <w:jc w:val="center"/>
        </w:trPr>
        <w:tc>
          <w:tcPr>
            <w:tcW w:w="528"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2</w:t>
            </w:r>
          </w:p>
        </w:tc>
        <w:tc>
          <w:tcPr>
            <w:tcW w:w="1594"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w:t>
            </w:r>
          </w:p>
        </w:tc>
        <w:tc>
          <w:tcPr>
            <w:tcW w:w="946"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w:t>
            </w:r>
          </w:p>
        </w:tc>
        <w:tc>
          <w:tcPr>
            <w:tcW w:w="739" w:type="dxa"/>
            <w:tcBorders>
              <w:top w:val="single" w:sz="4" w:space="0" w:color="auto"/>
              <w:left w:val="single" w:sz="4" w:space="0" w:color="auto"/>
              <w:bottom w:val="nil"/>
              <w:right w:val="nil"/>
            </w:tcBorders>
            <w:shd w:val="clear" w:color="auto" w:fill="FFFFFF"/>
          </w:tcPr>
          <w:p w:rsidR="00386239" w:rsidRPr="00BA2EF2" w:rsidRDefault="00AC6D8A"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Fonts w:ascii="Times New Roman" w:hAnsi="Times New Roman" w:cs="Times New Roman"/>
                <w:position w:val="-6"/>
                <w:sz w:val="24"/>
              </w:rPr>
              <w:object w:dxaOrig="380" w:dyaOrig="340">
                <v:shape id="_x0000_i1069" type="#_x0000_t75" style="width:14.25pt;height:14.25pt" o:ole="">
                  <v:imagedata r:id="rId98" o:title=""/>
                </v:shape>
                <o:OLEObject Type="Embed" ProgID="Equation.DSMT4" ShapeID="_x0000_i1069" DrawAspect="Content" ObjectID="_1464784757" r:id="rId99"/>
              </w:object>
            </w:r>
          </w:p>
        </w:tc>
        <w:tc>
          <w:tcPr>
            <w:tcW w:w="605" w:type="dxa"/>
            <w:tcBorders>
              <w:top w:val="single" w:sz="4" w:space="0" w:color="auto"/>
              <w:left w:val="single" w:sz="4" w:space="0" w:color="auto"/>
              <w:bottom w:val="nil"/>
              <w:right w:val="nil"/>
            </w:tcBorders>
            <w:shd w:val="clear" w:color="auto" w:fill="FFFFFF"/>
          </w:tcPr>
          <w:p w:rsidR="00386239" w:rsidRPr="00BA2EF2" w:rsidRDefault="00AC6D8A" w:rsidP="00EF0460">
            <w:pPr>
              <w:pStyle w:val="BodyText"/>
              <w:shd w:val="clear" w:color="auto" w:fill="auto"/>
              <w:spacing w:before="0" w:after="0" w:line="340" w:lineRule="exact"/>
              <w:ind w:left="240" w:firstLine="0"/>
              <w:jc w:val="left"/>
              <w:rPr>
                <w:rFonts w:ascii="Times New Roman" w:hAnsi="Times New Roman" w:cs="Times New Roman"/>
                <w:sz w:val="24"/>
              </w:rPr>
            </w:pPr>
            <w:r w:rsidRPr="00BA2EF2">
              <w:rPr>
                <w:rFonts w:ascii="Times New Roman" w:hAnsi="Times New Roman" w:cs="Times New Roman"/>
                <w:position w:val="-6"/>
                <w:sz w:val="24"/>
              </w:rPr>
              <w:object w:dxaOrig="380" w:dyaOrig="340">
                <v:shape id="_x0000_i1070" type="#_x0000_t75" style="width:14.25pt;height:14.25pt" o:ole="">
                  <v:imagedata r:id="rId100" o:title=""/>
                </v:shape>
                <o:OLEObject Type="Embed" ProgID="Equation.DSMT4" ShapeID="_x0000_i1070" DrawAspect="Content" ObjectID="_1464784758" r:id="rId101"/>
              </w:object>
            </w:r>
            <w:r w:rsidR="00770626" w:rsidRPr="00BA2EF2">
              <w:rPr>
                <w:rStyle w:val="BodytextAngsanaUPC"/>
                <w:rFonts w:ascii="Times New Roman" w:hAnsi="Times New Roman" w:cs="Times New Roman"/>
                <w:color w:val="000000"/>
                <w:spacing w:val="0"/>
                <w:sz w:val="24"/>
                <w:szCs w:val="18"/>
              </w:rPr>
              <w:t>h&gt;</w:t>
            </w:r>
          </w:p>
        </w:tc>
        <w:tc>
          <w:tcPr>
            <w:tcW w:w="1166"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1</w:t>
            </w:r>
          </w:p>
        </w:tc>
        <w:tc>
          <w:tcPr>
            <w:tcW w:w="552" w:type="dxa"/>
            <w:tcBorders>
              <w:top w:val="single" w:sz="4" w:space="0" w:color="auto"/>
              <w:left w:val="single" w:sz="4" w:space="0" w:color="auto"/>
              <w:bottom w:val="nil"/>
              <w:right w:val="single" w:sz="4" w:space="0" w:color="auto"/>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2</w:t>
            </w:r>
          </w:p>
        </w:tc>
      </w:tr>
      <w:tr w:rsidR="00386239" w:rsidRPr="00BA2EF2" w:rsidTr="00EF0460">
        <w:trPr>
          <w:trHeight w:hRule="exact" w:val="269"/>
          <w:jc w:val="center"/>
        </w:trPr>
        <w:tc>
          <w:tcPr>
            <w:tcW w:w="528"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3</w:t>
            </w:r>
          </w:p>
        </w:tc>
        <w:tc>
          <w:tcPr>
            <w:tcW w:w="1594"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00</w:t>
            </w:r>
          </w:p>
        </w:tc>
        <w:tc>
          <w:tcPr>
            <w:tcW w:w="946"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1+j</w:t>
            </w:r>
          </w:p>
        </w:tc>
        <w:tc>
          <w:tcPr>
            <w:tcW w:w="739"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1</w:t>
            </w:r>
          </w:p>
        </w:tc>
        <w:tc>
          <w:tcPr>
            <w:tcW w:w="605"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left="24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1</w:t>
            </w:r>
          </w:p>
        </w:tc>
        <w:tc>
          <w:tcPr>
            <w:tcW w:w="1166"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w:t>
            </w:r>
          </w:p>
        </w:tc>
        <w:tc>
          <w:tcPr>
            <w:tcW w:w="552" w:type="dxa"/>
            <w:tcBorders>
              <w:top w:val="single" w:sz="4" w:space="0" w:color="auto"/>
              <w:left w:val="single" w:sz="4" w:space="0" w:color="auto"/>
              <w:bottom w:val="nil"/>
              <w:right w:val="single" w:sz="4" w:space="0" w:color="auto"/>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1</w:t>
            </w:r>
          </w:p>
        </w:tc>
      </w:tr>
      <w:tr w:rsidR="00386239" w:rsidRPr="00BA2EF2" w:rsidTr="00EF0460">
        <w:trPr>
          <w:trHeight w:hRule="exact" w:val="269"/>
          <w:jc w:val="center"/>
        </w:trPr>
        <w:tc>
          <w:tcPr>
            <w:tcW w:w="528"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4</w:t>
            </w:r>
          </w:p>
        </w:tc>
        <w:tc>
          <w:tcPr>
            <w:tcW w:w="1594"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w:t>
            </w:r>
          </w:p>
        </w:tc>
        <w:tc>
          <w:tcPr>
            <w:tcW w:w="946"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w:t>
            </w:r>
          </w:p>
        </w:tc>
        <w:tc>
          <w:tcPr>
            <w:tcW w:w="739"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w:t>
            </w:r>
          </w:p>
        </w:tc>
        <w:tc>
          <w:tcPr>
            <w:tcW w:w="605"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left="24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w:t>
            </w:r>
          </w:p>
        </w:tc>
        <w:tc>
          <w:tcPr>
            <w:tcW w:w="1166"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w:t>
            </w:r>
          </w:p>
        </w:tc>
        <w:tc>
          <w:tcPr>
            <w:tcW w:w="552" w:type="dxa"/>
            <w:tcBorders>
              <w:top w:val="single" w:sz="4" w:space="0" w:color="auto"/>
              <w:left w:val="single" w:sz="4" w:space="0" w:color="auto"/>
              <w:bottom w:val="nil"/>
              <w:right w:val="single" w:sz="4" w:space="0" w:color="auto"/>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1</w:t>
            </w:r>
          </w:p>
        </w:tc>
      </w:tr>
      <w:tr w:rsidR="00386239" w:rsidRPr="00BA2EF2" w:rsidTr="00EF0460">
        <w:trPr>
          <w:trHeight w:hRule="exact" w:val="269"/>
          <w:jc w:val="center"/>
        </w:trPr>
        <w:tc>
          <w:tcPr>
            <w:tcW w:w="528"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5</w:t>
            </w:r>
          </w:p>
        </w:tc>
        <w:tc>
          <w:tcPr>
            <w:tcW w:w="1594"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w:t>
            </w:r>
          </w:p>
        </w:tc>
        <w:tc>
          <w:tcPr>
            <w:tcW w:w="946"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vertAlign w:val="superscript"/>
              </w:rPr>
              <w:t>1 – j</w:t>
            </w:r>
          </w:p>
        </w:tc>
        <w:tc>
          <w:tcPr>
            <w:tcW w:w="739"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1</w:t>
            </w:r>
          </w:p>
        </w:tc>
        <w:tc>
          <w:tcPr>
            <w:tcW w:w="605"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left="24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1</w:t>
            </w:r>
          </w:p>
        </w:tc>
        <w:tc>
          <w:tcPr>
            <w:tcW w:w="1166"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w:t>
            </w:r>
          </w:p>
        </w:tc>
        <w:tc>
          <w:tcPr>
            <w:tcW w:w="552" w:type="dxa"/>
            <w:tcBorders>
              <w:top w:val="single" w:sz="4" w:space="0" w:color="auto"/>
              <w:left w:val="single" w:sz="4" w:space="0" w:color="auto"/>
              <w:bottom w:val="nil"/>
              <w:right w:val="single" w:sz="4" w:space="0" w:color="auto"/>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1</w:t>
            </w:r>
          </w:p>
        </w:tc>
      </w:tr>
      <w:tr w:rsidR="00386239" w:rsidRPr="00BA2EF2" w:rsidTr="00EF0460">
        <w:trPr>
          <w:trHeight w:hRule="exact" w:val="302"/>
          <w:jc w:val="center"/>
        </w:trPr>
        <w:tc>
          <w:tcPr>
            <w:tcW w:w="528"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6</w:t>
            </w:r>
          </w:p>
        </w:tc>
        <w:tc>
          <w:tcPr>
            <w:tcW w:w="1594"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w:t>
            </w:r>
          </w:p>
        </w:tc>
        <w:tc>
          <w:tcPr>
            <w:tcW w:w="946"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w:t>
            </w:r>
          </w:p>
        </w:tc>
        <w:tc>
          <w:tcPr>
            <w:tcW w:w="739" w:type="dxa"/>
            <w:tcBorders>
              <w:top w:val="single" w:sz="4" w:space="0" w:color="auto"/>
              <w:left w:val="single" w:sz="4" w:space="0" w:color="auto"/>
              <w:bottom w:val="nil"/>
              <w:right w:val="nil"/>
            </w:tcBorders>
            <w:shd w:val="clear" w:color="auto" w:fill="FFFFFF"/>
          </w:tcPr>
          <w:p w:rsidR="00386239" w:rsidRPr="00BA2EF2" w:rsidRDefault="00D34C7B"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Fonts w:ascii="Times New Roman" w:hAnsi="Times New Roman" w:cs="Times New Roman"/>
                <w:sz w:val="24"/>
              </w:rPr>
              <w:t>–</w:t>
            </w:r>
            <w:r w:rsidR="002E3730" w:rsidRPr="00BA2EF2">
              <w:rPr>
                <w:rFonts w:ascii="Times New Roman" w:hAnsi="Times New Roman" w:cs="Times New Roman"/>
                <w:position w:val="-6"/>
                <w:sz w:val="24"/>
              </w:rPr>
              <w:object w:dxaOrig="380" w:dyaOrig="340">
                <v:shape id="_x0000_i1071" type="#_x0000_t75" style="width:19.5pt;height:14.25pt" o:ole="">
                  <v:imagedata r:id="rId102" o:title=""/>
                </v:shape>
                <o:OLEObject Type="Embed" ProgID="Equation.DSMT4" ShapeID="_x0000_i1071" DrawAspect="Content" ObjectID="_1464784759" r:id="rId103"/>
              </w:object>
            </w:r>
          </w:p>
        </w:tc>
        <w:tc>
          <w:tcPr>
            <w:tcW w:w="605"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left="24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0</w:t>
            </w:r>
          </w:p>
        </w:tc>
        <w:tc>
          <w:tcPr>
            <w:tcW w:w="1166" w:type="dxa"/>
            <w:tcBorders>
              <w:top w:val="single" w:sz="4" w:space="0" w:color="auto"/>
              <w:left w:val="single" w:sz="4" w:space="0" w:color="auto"/>
              <w:bottom w:val="nil"/>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1</w:t>
            </w:r>
          </w:p>
        </w:tc>
        <w:tc>
          <w:tcPr>
            <w:tcW w:w="552" w:type="dxa"/>
            <w:tcBorders>
              <w:top w:val="single" w:sz="4" w:space="0" w:color="auto"/>
              <w:left w:val="single" w:sz="4" w:space="0" w:color="auto"/>
              <w:bottom w:val="nil"/>
              <w:right w:val="single" w:sz="4" w:space="0" w:color="auto"/>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2</w:t>
            </w:r>
          </w:p>
        </w:tc>
      </w:tr>
      <w:tr w:rsidR="00386239" w:rsidRPr="00BA2EF2" w:rsidTr="00EF0460">
        <w:trPr>
          <w:trHeight w:hRule="exact" w:val="274"/>
          <w:jc w:val="center"/>
        </w:trPr>
        <w:tc>
          <w:tcPr>
            <w:tcW w:w="528" w:type="dxa"/>
            <w:tcBorders>
              <w:top w:val="single" w:sz="4" w:space="0" w:color="auto"/>
              <w:left w:val="single" w:sz="4" w:space="0" w:color="auto"/>
              <w:bottom w:val="single" w:sz="4" w:space="0" w:color="auto"/>
              <w:right w:val="nil"/>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7</w:t>
            </w:r>
          </w:p>
        </w:tc>
        <w:tc>
          <w:tcPr>
            <w:tcW w:w="1594" w:type="dxa"/>
            <w:tcBorders>
              <w:top w:val="single" w:sz="4" w:space="0" w:color="auto"/>
              <w:left w:val="single" w:sz="4" w:space="0" w:color="auto"/>
              <w:bottom w:val="single" w:sz="4" w:space="0" w:color="auto"/>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
                <w:rFonts w:ascii="Times New Roman" w:hAnsi="Times New Roman" w:cs="Times New Roman"/>
                <w:color w:val="000000"/>
                <w:spacing w:val="0"/>
                <w:sz w:val="24"/>
                <w:szCs w:val="18"/>
              </w:rPr>
              <w:t>-</w:t>
            </w:r>
          </w:p>
        </w:tc>
        <w:tc>
          <w:tcPr>
            <w:tcW w:w="946" w:type="dxa"/>
            <w:tcBorders>
              <w:top w:val="single" w:sz="4" w:space="0" w:color="auto"/>
              <w:left w:val="single" w:sz="4" w:space="0" w:color="auto"/>
              <w:bottom w:val="single" w:sz="4" w:space="0" w:color="auto"/>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3"/>
                <w:rFonts w:ascii="Times New Roman" w:hAnsi="Times New Roman" w:cs="Times New Roman"/>
                <w:color w:val="000000"/>
                <w:sz w:val="24"/>
                <w:szCs w:val="18"/>
              </w:rPr>
              <w:t>–1+j</w:t>
            </w:r>
          </w:p>
        </w:tc>
        <w:tc>
          <w:tcPr>
            <w:tcW w:w="739" w:type="dxa"/>
            <w:tcBorders>
              <w:top w:val="single" w:sz="4" w:space="0" w:color="auto"/>
              <w:left w:val="single" w:sz="4" w:space="0" w:color="auto"/>
              <w:bottom w:val="single" w:sz="4" w:space="0" w:color="auto"/>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3"/>
                <w:rFonts w:ascii="Times New Roman" w:hAnsi="Times New Roman" w:cs="Times New Roman"/>
                <w:color w:val="000000"/>
                <w:sz w:val="24"/>
                <w:szCs w:val="18"/>
              </w:rPr>
              <w:t>– 1</w:t>
            </w:r>
          </w:p>
        </w:tc>
        <w:tc>
          <w:tcPr>
            <w:tcW w:w="605" w:type="dxa"/>
            <w:tcBorders>
              <w:top w:val="single" w:sz="4" w:space="0" w:color="auto"/>
              <w:left w:val="single" w:sz="4" w:space="0" w:color="auto"/>
              <w:bottom w:val="single" w:sz="4" w:space="0" w:color="auto"/>
              <w:right w:val="nil"/>
            </w:tcBorders>
            <w:shd w:val="clear" w:color="auto" w:fill="FFFFFF"/>
          </w:tcPr>
          <w:p w:rsidR="00386239" w:rsidRPr="00BA2EF2" w:rsidRDefault="00770626" w:rsidP="00EF0460">
            <w:pPr>
              <w:pStyle w:val="BodyText"/>
              <w:shd w:val="clear" w:color="auto" w:fill="auto"/>
              <w:spacing w:before="0" w:after="0" w:line="340" w:lineRule="exact"/>
              <w:ind w:left="240" w:firstLine="0"/>
              <w:jc w:val="left"/>
              <w:rPr>
                <w:rFonts w:ascii="Times New Roman" w:hAnsi="Times New Roman" w:cs="Times New Roman"/>
                <w:sz w:val="24"/>
              </w:rPr>
            </w:pPr>
            <w:r w:rsidRPr="00BA2EF2">
              <w:rPr>
                <w:rStyle w:val="BodytextAngsanaUPC3"/>
                <w:rFonts w:ascii="Times New Roman" w:hAnsi="Times New Roman" w:cs="Times New Roman"/>
                <w:color w:val="000000"/>
                <w:sz w:val="24"/>
                <w:szCs w:val="18"/>
              </w:rPr>
              <w:t>0</w:t>
            </w:r>
          </w:p>
        </w:tc>
        <w:tc>
          <w:tcPr>
            <w:tcW w:w="1166" w:type="dxa"/>
            <w:tcBorders>
              <w:top w:val="single" w:sz="4" w:space="0" w:color="auto"/>
              <w:left w:val="single" w:sz="4" w:space="0" w:color="auto"/>
              <w:bottom w:val="single" w:sz="4" w:space="0" w:color="auto"/>
              <w:right w:val="nil"/>
            </w:tcBorders>
            <w:shd w:val="clear" w:color="auto" w:fill="FFFFFF"/>
          </w:tcPr>
          <w:p w:rsidR="00386239" w:rsidRPr="00BA2EF2" w:rsidRDefault="00770626" w:rsidP="00EF0460">
            <w:pPr>
              <w:pStyle w:val="BodyText"/>
              <w:shd w:val="clear" w:color="auto" w:fill="auto"/>
              <w:spacing w:before="0" w:after="0" w:line="340" w:lineRule="exact"/>
              <w:ind w:firstLine="0"/>
              <w:jc w:val="center"/>
              <w:rPr>
                <w:rFonts w:ascii="Times New Roman" w:hAnsi="Times New Roman" w:cs="Times New Roman"/>
                <w:sz w:val="24"/>
              </w:rPr>
            </w:pPr>
            <w:r w:rsidRPr="00BA2EF2">
              <w:rPr>
                <w:rStyle w:val="BodytextAngsanaUPC3"/>
                <w:rFonts w:ascii="Times New Roman" w:hAnsi="Times New Roman" w:cs="Times New Roman"/>
                <w:color w:val="000000"/>
                <w:sz w:val="24"/>
                <w:szCs w:val="18"/>
              </w:rPr>
              <w:t>1</w:t>
            </w:r>
          </w:p>
        </w:tc>
        <w:tc>
          <w:tcPr>
            <w:tcW w:w="552" w:type="dxa"/>
            <w:tcBorders>
              <w:top w:val="single" w:sz="4" w:space="0" w:color="auto"/>
              <w:left w:val="single" w:sz="4" w:space="0" w:color="auto"/>
              <w:bottom w:val="single" w:sz="4" w:space="0" w:color="auto"/>
              <w:right w:val="single" w:sz="4" w:space="0" w:color="auto"/>
            </w:tcBorders>
            <w:shd w:val="clear" w:color="auto" w:fill="FFFFFF"/>
          </w:tcPr>
          <w:p w:rsidR="00386239" w:rsidRPr="00BA2EF2" w:rsidRDefault="00770626" w:rsidP="00EF0460">
            <w:pPr>
              <w:pStyle w:val="BodyText"/>
              <w:shd w:val="clear" w:color="auto" w:fill="auto"/>
              <w:spacing w:before="0" w:after="0" w:line="340" w:lineRule="exact"/>
              <w:ind w:left="220" w:firstLine="0"/>
              <w:jc w:val="left"/>
              <w:rPr>
                <w:rFonts w:ascii="Times New Roman" w:hAnsi="Times New Roman" w:cs="Times New Roman"/>
                <w:sz w:val="24"/>
              </w:rPr>
            </w:pPr>
            <w:r w:rsidRPr="00BA2EF2">
              <w:rPr>
                <w:rStyle w:val="BodytextAngsanaUPC3"/>
                <w:rFonts w:ascii="Times New Roman" w:hAnsi="Times New Roman" w:cs="Times New Roman"/>
                <w:color w:val="000000"/>
                <w:sz w:val="24"/>
                <w:szCs w:val="18"/>
              </w:rPr>
              <w:t>2</w:t>
            </w:r>
          </w:p>
        </w:tc>
      </w:tr>
    </w:tbl>
    <w:p w:rsidR="00386239" w:rsidRPr="00D6544D" w:rsidRDefault="00770626" w:rsidP="00386239">
      <w:pPr>
        <w:pStyle w:val="Tablecaption41"/>
        <w:shd w:val="clear" w:color="auto" w:fill="auto"/>
        <w:spacing w:line="340" w:lineRule="exact"/>
        <w:rPr>
          <w:rFonts w:ascii="Times New Roman" w:hAnsi="Times New Roman" w:cs="Times New Roman"/>
          <w:sz w:val="24"/>
          <w:szCs w:val="18"/>
        </w:rPr>
      </w:pPr>
      <w:bookmarkStart w:id="57" w:name="bookmark23"/>
      <w:r w:rsidRPr="00BA2EF2">
        <w:rPr>
          <w:rStyle w:val="Tablecaption40"/>
          <w:rFonts w:ascii="Times New Roman" w:hAnsi="Times New Roman" w:cs="Times New Roman"/>
          <w:color w:val="000000"/>
          <w:sz w:val="24"/>
          <w:szCs w:val="18"/>
        </w:rPr>
        <w:t>Table 2.</w:t>
      </w:r>
      <w:r w:rsidRPr="00D6544D">
        <w:rPr>
          <w:rStyle w:val="Tablecaption40"/>
          <w:rFonts w:ascii="Times New Roman" w:hAnsi="Times New Roman" w:cs="Times New Roman"/>
          <w:color w:val="000000"/>
          <w:sz w:val="24"/>
          <w:szCs w:val="18"/>
        </w:rPr>
        <w:t xml:space="preserve"> </w:t>
      </w:r>
      <w:bookmarkEnd w:id="57"/>
    </w:p>
    <w:sectPr w:rsidR="00386239" w:rsidRPr="00D6544D" w:rsidSect="00172D45">
      <w:footerReference w:type="even" r:id="rId104"/>
      <w:footerReference w:type="default" r:id="rId105"/>
      <w:headerReference w:type="first" r:id="rId106"/>
      <w:footerReference w:type="first" r:id="rId107"/>
      <w:pgSz w:w="11909" w:h="16838"/>
      <w:pgMar w:top="1440" w:right="1440" w:bottom="1440" w:left="1440" w:header="0" w:footer="3" w:gutter="0"/>
      <w:cols w:space="720"/>
      <w:noEndnote/>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rimson" w:date="2014-06-20T09:47:00Z" w:initials="Crimson">
    <w:p w:rsidR="00DF0734" w:rsidRDefault="00C15DC6">
      <w:pPr>
        <w:pStyle w:val="CommentText"/>
      </w:pPr>
      <w:r>
        <w:rPr>
          <w:rStyle w:val="CommentReference"/>
        </w:rPr>
        <w:annotationRef/>
      </w:r>
      <w:r>
        <w:t>AQ1: Please pr</w:t>
      </w:r>
      <w:r w:rsidR="00A85A8C">
        <w:t>ovide Chinese names of authors (</w:t>
      </w:r>
      <w:r>
        <w:t>if applicable).</w:t>
      </w:r>
    </w:p>
  </w:comment>
  <w:comment w:id="3" w:author="Butala, Pankil, Mukund" w:date="2014-06-20T09:51:00Z" w:initials="PB">
    <w:p w:rsidR="00DF0734" w:rsidRDefault="00DF0734">
      <w:pPr>
        <w:pStyle w:val="CommentText"/>
      </w:pPr>
      <w:r>
        <w:rPr>
          <w:rStyle w:val="CommentReference"/>
        </w:rPr>
        <w:annotationRef/>
      </w:r>
      <w:r>
        <w:t>Response to AQ1:</w:t>
      </w:r>
      <w:r>
        <w:br/>
        <w:t>The authors do not have Chinese names. Thus, this is ‘not applicable’.</w:t>
      </w:r>
    </w:p>
  </w:comment>
  <w:comment w:id="19" w:author="Crimson" w:date="2014-06-19T16:23:00Z" w:initials="Crimson">
    <w:p w:rsidR="00F87BAC" w:rsidRDefault="00F87BAC">
      <w:pPr>
        <w:pStyle w:val="CommentText"/>
      </w:pPr>
      <w:r>
        <w:rPr>
          <w:rStyle w:val="CommentReference"/>
        </w:rPr>
        <w:annotationRef/>
      </w:r>
      <w:r w:rsidR="00A85A8C">
        <w:t>AQ2:</w:t>
      </w:r>
      <w:r>
        <w:t xml:space="preserve"> Please check QAM spelt as </w:t>
      </w:r>
      <w:r>
        <w:rPr>
          <w:rStyle w:val="Bodytext110"/>
          <w:rFonts w:ascii="Times New Roman" w:hAnsi="Times New Roman" w:cs="Times New Roman"/>
          <w:sz w:val="18"/>
          <w:szCs w:val="18"/>
        </w:rPr>
        <w:t>q</w:t>
      </w:r>
      <w:r w:rsidRPr="00F87BAC">
        <w:rPr>
          <w:rStyle w:val="Emphasis"/>
          <w:i w:val="0"/>
        </w:rPr>
        <w:t>uadrature amplitude modulation</w:t>
      </w:r>
      <w:r>
        <w:rPr>
          <w:rStyle w:val="Emphasis"/>
          <w:i w:val="0"/>
        </w:rPr>
        <w:t xml:space="preserve"> is ok.</w:t>
      </w:r>
    </w:p>
  </w:comment>
  <w:comment w:id="20" w:author="Butala, Pankil, Mukund" w:date="2014-06-20T14:10:00Z" w:initials="PB">
    <w:p w:rsidR="00E536FE" w:rsidRDefault="00E536FE">
      <w:pPr>
        <w:pStyle w:val="CommentText"/>
      </w:pPr>
      <w:r>
        <w:rPr>
          <w:rStyle w:val="CommentReference"/>
        </w:rPr>
        <w:annotationRef/>
      </w:r>
      <w:r>
        <w:t>Response to AQ2:</w:t>
      </w:r>
      <w:r>
        <w:br/>
      </w:r>
      <w:r w:rsidR="005B363A">
        <w:t>Please incorporate tracked changes made</w:t>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0FF" w:rsidRDefault="00FC70FF">
      <w:r>
        <w:separator/>
      </w:r>
    </w:p>
  </w:endnote>
  <w:endnote w:type="continuationSeparator" w:id="0">
    <w:p w:rsidR="00FC70FF" w:rsidRDefault="00FC7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gsanaUPC">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460" w:rsidRDefault="00084CE5">
    <w:pPr>
      <w:rPr>
        <w:color w:val="auto"/>
        <w:sz w:val="2"/>
        <w:szCs w:val="2"/>
      </w:rPr>
    </w:pPr>
    <w:r>
      <w:rPr>
        <w:noProof/>
      </w:rPr>
      <mc:AlternateContent>
        <mc:Choice Requires="wps">
          <w:drawing>
            <wp:anchor distT="0" distB="0" distL="63500" distR="63500" simplePos="0" relativeHeight="251658240" behindDoc="1" locked="0" layoutInCell="1" allowOverlap="1">
              <wp:simplePos x="0" y="0"/>
              <wp:positionH relativeFrom="page">
                <wp:posOffset>3261360</wp:posOffset>
              </wp:positionH>
              <wp:positionV relativeFrom="page">
                <wp:posOffset>9791065</wp:posOffset>
              </wp:positionV>
              <wp:extent cx="71755" cy="291465"/>
              <wp:effectExtent l="0" t="0" r="4445" b="133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460" w:rsidRDefault="00BA47F0">
                          <w:pPr>
                            <w:pStyle w:val="Headerorfooter0"/>
                            <w:shd w:val="clear" w:color="auto" w:fill="auto"/>
                            <w:spacing w:line="240" w:lineRule="auto"/>
                          </w:pPr>
                          <w:r>
                            <w:fldChar w:fldCharType="begin"/>
                          </w:r>
                          <w:r>
                            <w:instrText xml:space="preserve"> PAGE \* MERGEFORMAT </w:instrText>
                          </w:r>
                          <w:r>
                            <w:fldChar w:fldCharType="separate"/>
                          </w:r>
                          <w:r w:rsidR="00113BCE" w:rsidRPr="00113BCE">
                            <w:rPr>
                              <w:rStyle w:val="HeaderorfooterAngsanaUPC"/>
                              <w:color w:val="000000"/>
                            </w:rPr>
                            <w:t>8</w:t>
                          </w:r>
                          <w:r>
                            <w:rPr>
                              <w:rStyle w:val="HeaderorfooterAngsanaUPC"/>
                              <w:color w:val="00000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56.8pt;margin-top:770.95pt;width:5.65pt;height:22.95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" filled="f" stroked="f">
              <v:textbox style="mso-fit-shape-to-text:t" inset="0,0,0,0">
                <w:txbxContent>
                  <w:p w:rsidR="00EF0460" w:rsidRDefault="00BA47F0">
                    <w:pPr>
                      <w:pStyle w:val="Headerorfooter0"/>
                      <w:shd w:val="clear" w:color="auto" w:fill="auto"/>
                      <w:spacing w:line="240" w:lineRule="auto"/>
                    </w:pPr>
                    <w:r>
                      <w:fldChar w:fldCharType="begin"/>
                    </w:r>
                    <w:r>
                      <w:instrText xml:space="preserve"> PAGE \* MERGEFORMAT </w:instrText>
                    </w:r>
                    <w:r>
                      <w:fldChar w:fldCharType="separate"/>
                    </w:r>
                    <w:r w:rsidR="00113BCE" w:rsidRPr="00113BCE">
                      <w:rPr>
                        <w:rStyle w:val="HeaderorfooterAngsanaUPC"/>
                        <w:color w:val="000000"/>
                      </w:rPr>
                      <w:t>8</w:t>
                    </w:r>
                    <w:r>
                      <w:rPr>
                        <w:rStyle w:val="HeaderorfooterAngsanaUPC"/>
                        <w:color w:val="00000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460" w:rsidRDefault="00084CE5">
    <w:pPr>
      <w:rPr>
        <w:color w:val="auto"/>
        <w:sz w:val="2"/>
        <w:szCs w:val="2"/>
      </w:rPr>
    </w:pPr>
    <w:r>
      <w:rPr>
        <w:noProof/>
      </w:rPr>
      <mc:AlternateContent>
        <mc:Choice Requires="wps">
          <w:drawing>
            <wp:anchor distT="0" distB="0" distL="63500" distR="63500" simplePos="0" relativeHeight="251660288" behindDoc="1" locked="0" layoutInCell="1" allowOverlap="1">
              <wp:simplePos x="0" y="0"/>
              <wp:positionH relativeFrom="page">
                <wp:posOffset>3261360</wp:posOffset>
              </wp:positionH>
              <wp:positionV relativeFrom="page">
                <wp:posOffset>9791065</wp:posOffset>
              </wp:positionV>
              <wp:extent cx="71755" cy="291465"/>
              <wp:effectExtent l="0" t="0" r="4445" b="133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460" w:rsidRDefault="00BA47F0">
                          <w:pPr>
                            <w:pStyle w:val="Headerorfooter0"/>
                            <w:shd w:val="clear" w:color="auto" w:fill="auto"/>
                            <w:spacing w:line="240" w:lineRule="auto"/>
                          </w:pPr>
                          <w:r>
                            <w:fldChar w:fldCharType="begin"/>
                          </w:r>
                          <w:r>
                            <w:instrText xml:space="preserve"> PAGE \* MERGEFORMAT </w:instrText>
                          </w:r>
                          <w:r>
                            <w:fldChar w:fldCharType="separate"/>
                          </w:r>
                          <w:r w:rsidR="00226135" w:rsidRPr="00226135">
                            <w:rPr>
                              <w:rStyle w:val="HeaderorfooterAngsanaUPC"/>
                              <w:color w:val="000000"/>
                            </w:rPr>
                            <w:t>6</w:t>
                          </w:r>
                          <w:r>
                            <w:rPr>
                              <w:rStyle w:val="HeaderorfooterAngsanaUPC"/>
                              <w:color w:val="00000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256.8pt;margin-top:770.95pt;width:5.65pt;height:22.9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" filled="f" stroked="f">
              <v:textbox style="mso-fit-shape-to-text:t" inset="0,0,0,0">
                <w:txbxContent>
                  <w:p w:rsidR="00EF0460" w:rsidRDefault="00BA47F0">
                    <w:pPr>
                      <w:pStyle w:val="Headerorfooter0"/>
                      <w:shd w:val="clear" w:color="auto" w:fill="auto"/>
                      <w:spacing w:line="240" w:lineRule="auto"/>
                    </w:pPr>
                    <w:r>
                      <w:fldChar w:fldCharType="begin"/>
                    </w:r>
                    <w:r>
                      <w:instrText xml:space="preserve"> PAGE \* MERGEFORMAT </w:instrText>
                    </w:r>
                    <w:r>
                      <w:fldChar w:fldCharType="separate"/>
                    </w:r>
                    <w:r w:rsidR="00226135" w:rsidRPr="00226135">
                      <w:rPr>
                        <w:rStyle w:val="HeaderorfooterAngsanaUPC"/>
                        <w:color w:val="000000"/>
                      </w:rPr>
                      <w:t>6</w:t>
                    </w:r>
                    <w:r>
                      <w:rPr>
                        <w:rStyle w:val="HeaderorfooterAngsanaUPC"/>
                        <w:color w:val="000000"/>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460" w:rsidRDefault="00084CE5">
    <w:pPr>
      <w:rPr>
        <w:color w:val="auto"/>
        <w:sz w:val="2"/>
        <w:szCs w:val="2"/>
      </w:rPr>
    </w:pPr>
    <w:r>
      <w:rPr>
        <w:noProof/>
      </w:rPr>
      <mc:AlternateContent>
        <mc:Choice Requires="wps">
          <w:drawing>
            <wp:anchor distT="0" distB="0" distL="63500" distR="63500" simplePos="0" relativeHeight="251662336" behindDoc="1" locked="0" layoutInCell="1" allowOverlap="1">
              <wp:simplePos x="0" y="0"/>
              <wp:positionH relativeFrom="page">
                <wp:posOffset>3623945</wp:posOffset>
              </wp:positionH>
              <wp:positionV relativeFrom="page">
                <wp:posOffset>9525000</wp:posOffset>
              </wp:positionV>
              <wp:extent cx="125095" cy="103505"/>
              <wp:effectExtent l="0" t="0" r="4445"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460" w:rsidRDefault="00BA47F0">
                          <w:pPr>
                            <w:pStyle w:val="Headerorfooter0"/>
                            <w:shd w:val="clear" w:color="auto" w:fill="auto"/>
                            <w:spacing w:line="240" w:lineRule="auto"/>
                          </w:pPr>
                          <w:r>
                            <w:fldChar w:fldCharType="begin"/>
                          </w:r>
                          <w:r>
                            <w:instrText xml:space="preserve"> PAGE \* MERGEFORMAT </w:instrText>
                          </w:r>
                          <w:r>
                            <w:fldChar w:fldCharType="separate"/>
                          </w:r>
                          <w:r w:rsidR="00EF0460" w:rsidRPr="00E1311A">
                            <w:rPr>
                              <w:rStyle w:val="HeaderorfooterAngsanaUPC"/>
                              <w:color w:val="000000"/>
                            </w:rPr>
                            <w:t>1</w:t>
                          </w:r>
                          <w:r>
                            <w:rPr>
                              <w:rStyle w:val="HeaderorfooterAngsanaUPC"/>
                              <w:color w:val="00000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285.35pt;margin-top:750pt;width:9.85pt;height:8.1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" filled="f" stroked="f">
              <v:textbox style="mso-fit-shape-to-text:t" inset="0,0,0,0">
                <w:txbxContent>
                  <w:p w:rsidR="00EF0460" w:rsidRDefault="00BA47F0">
                    <w:pPr>
                      <w:pStyle w:val="Headerorfooter0"/>
                      <w:shd w:val="clear" w:color="auto" w:fill="auto"/>
                      <w:spacing w:line="240" w:lineRule="auto"/>
                    </w:pPr>
                    <w:r>
                      <w:fldChar w:fldCharType="begin"/>
                    </w:r>
                    <w:r>
                      <w:instrText xml:space="preserve"> PAGE \* MERGEFORMAT </w:instrText>
                    </w:r>
                    <w:r>
                      <w:fldChar w:fldCharType="separate"/>
                    </w:r>
                    <w:r w:rsidR="00EF0460" w:rsidRPr="00E1311A">
                      <w:rPr>
                        <w:rStyle w:val="HeaderorfooterAngsanaUPC"/>
                        <w:color w:val="000000"/>
                      </w:rPr>
                      <w:t>1</w:t>
                    </w:r>
                    <w:r>
                      <w:rPr>
                        <w:rStyle w:val="HeaderorfooterAngsanaUPC"/>
                        <w:color w:val="00000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0FF" w:rsidRDefault="00FC70FF">
      <w:r>
        <w:separator/>
      </w:r>
    </w:p>
  </w:footnote>
  <w:footnote w:type="continuationSeparator" w:id="0">
    <w:p w:rsidR="00FC70FF" w:rsidRDefault="00FC70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460" w:rsidRDefault="00084CE5">
    <w:pPr>
      <w:rPr>
        <w:color w:val="auto"/>
        <w:sz w:val="2"/>
        <w:szCs w:val="2"/>
      </w:rPr>
    </w:pPr>
    <w:r>
      <w:rPr>
        <w:noProof/>
      </w:rPr>
      <mc:AlternateContent>
        <mc:Choice Requires="wps">
          <w:drawing>
            <wp:anchor distT="0" distB="0" distL="63500" distR="63500" simplePos="0" relativeHeight="251661312" behindDoc="1" locked="0" layoutInCell="1" allowOverlap="1">
              <wp:simplePos x="0" y="0"/>
              <wp:positionH relativeFrom="page">
                <wp:posOffset>1368425</wp:posOffset>
              </wp:positionH>
              <wp:positionV relativeFrom="page">
                <wp:posOffset>1337945</wp:posOffset>
              </wp:positionV>
              <wp:extent cx="30480" cy="52070"/>
              <wp:effectExtent l="0" t="0" r="444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 cy="5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460" w:rsidRDefault="00EF0460">
                          <w:pPr>
                            <w:pStyle w:val="Headerorfooter0"/>
                            <w:shd w:val="clear" w:color="auto" w:fill="auto"/>
                            <w:spacing w:line="240" w:lineRule="auto"/>
                          </w:pPr>
                          <w:r>
                            <w:rPr>
                              <w:rStyle w:val="HeaderorfooterAngsanaUPC1"/>
                              <w:color w:val="000000"/>
                            </w:rPr>
                            <w:t>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107.75pt;margin-top:105.35pt;width:2.4pt;height:4.1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" filled="f" stroked="f">
              <v:textbox style="mso-fit-shape-to-text:t" inset="0,0,0,0">
                <w:txbxContent>
                  <w:p w:rsidR="00EF0460" w:rsidRDefault="00EF0460">
                    <w:pPr>
                      <w:pStyle w:val="Headerorfooter0"/>
                      <w:shd w:val="clear" w:color="auto" w:fill="auto"/>
                      <w:spacing w:line="240" w:lineRule="auto"/>
                    </w:pPr>
                    <w:r>
                      <w:rPr>
                        <w:rStyle w:val="HeaderorfooterAngsanaUPC1"/>
                        <w:color w:val="000000"/>
                      </w:rPr>
                      <w:t>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AngsanaUPC" w:hAnsi="AngsanaUPC" w:cs="AngsanaUPC"/>
        <w:b w:val="0"/>
        <w:bCs w:val="0"/>
        <w:i w:val="0"/>
        <w:iCs w:val="0"/>
        <w:smallCaps w:val="0"/>
        <w:strike w:val="0"/>
        <w:color w:val="000000"/>
        <w:spacing w:val="0"/>
        <w:w w:val="100"/>
        <w:position w:val="0"/>
        <w:sz w:val="34"/>
        <w:szCs w:val="34"/>
        <w:u w:val="none"/>
      </w:rPr>
    </w:lvl>
    <w:lvl w:ilvl="1">
      <w:start w:val="1"/>
      <w:numFmt w:val="decimal"/>
      <w:lvlText w:val="%1."/>
      <w:lvlJc w:val="left"/>
      <w:rPr>
        <w:rFonts w:ascii="AngsanaUPC" w:hAnsi="AngsanaUPC" w:cs="AngsanaUPC"/>
        <w:b w:val="0"/>
        <w:bCs w:val="0"/>
        <w:i w:val="0"/>
        <w:iCs w:val="0"/>
        <w:smallCaps w:val="0"/>
        <w:strike w:val="0"/>
        <w:color w:val="000000"/>
        <w:spacing w:val="0"/>
        <w:w w:val="100"/>
        <w:position w:val="0"/>
        <w:sz w:val="34"/>
        <w:szCs w:val="34"/>
        <w:u w:val="none"/>
      </w:rPr>
    </w:lvl>
    <w:lvl w:ilvl="2">
      <w:start w:val="1"/>
      <w:numFmt w:val="decimal"/>
      <w:lvlText w:val="%1."/>
      <w:lvlJc w:val="left"/>
      <w:rPr>
        <w:rFonts w:ascii="AngsanaUPC" w:hAnsi="AngsanaUPC" w:cs="AngsanaUPC"/>
        <w:b w:val="0"/>
        <w:bCs w:val="0"/>
        <w:i w:val="0"/>
        <w:iCs w:val="0"/>
        <w:smallCaps w:val="0"/>
        <w:strike w:val="0"/>
        <w:color w:val="000000"/>
        <w:spacing w:val="0"/>
        <w:w w:val="100"/>
        <w:position w:val="0"/>
        <w:sz w:val="34"/>
        <w:szCs w:val="34"/>
        <w:u w:val="none"/>
      </w:rPr>
    </w:lvl>
    <w:lvl w:ilvl="3">
      <w:start w:val="1"/>
      <w:numFmt w:val="decimal"/>
      <w:lvlText w:val="%1."/>
      <w:lvlJc w:val="left"/>
      <w:rPr>
        <w:rFonts w:ascii="AngsanaUPC" w:hAnsi="AngsanaUPC" w:cs="AngsanaUPC"/>
        <w:b w:val="0"/>
        <w:bCs w:val="0"/>
        <w:i w:val="0"/>
        <w:iCs w:val="0"/>
        <w:smallCaps w:val="0"/>
        <w:strike w:val="0"/>
        <w:color w:val="000000"/>
        <w:spacing w:val="0"/>
        <w:w w:val="100"/>
        <w:position w:val="0"/>
        <w:sz w:val="34"/>
        <w:szCs w:val="34"/>
        <w:u w:val="none"/>
      </w:rPr>
    </w:lvl>
    <w:lvl w:ilvl="4">
      <w:start w:val="1"/>
      <w:numFmt w:val="decimal"/>
      <w:lvlText w:val="%1."/>
      <w:lvlJc w:val="left"/>
      <w:rPr>
        <w:rFonts w:ascii="AngsanaUPC" w:hAnsi="AngsanaUPC" w:cs="AngsanaUPC"/>
        <w:b w:val="0"/>
        <w:bCs w:val="0"/>
        <w:i w:val="0"/>
        <w:iCs w:val="0"/>
        <w:smallCaps w:val="0"/>
        <w:strike w:val="0"/>
        <w:color w:val="000000"/>
        <w:spacing w:val="0"/>
        <w:w w:val="100"/>
        <w:position w:val="0"/>
        <w:sz w:val="34"/>
        <w:szCs w:val="34"/>
        <w:u w:val="none"/>
      </w:rPr>
    </w:lvl>
    <w:lvl w:ilvl="5">
      <w:start w:val="1"/>
      <w:numFmt w:val="decimal"/>
      <w:lvlText w:val="%1."/>
      <w:lvlJc w:val="left"/>
      <w:rPr>
        <w:rFonts w:ascii="AngsanaUPC" w:hAnsi="AngsanaUPC" w:cs="AngsanaUPC"/>
        <w:b w:val="0"/>
        <w:bCs w:val="0"/>
        <w:i w:val="0"/>
        <w:iCs w:val="0"/>
        <w:smallCaps w:val="0"/>
        <w:strike w:val="0"/>
        <w:color w:val="000000"/>
        <w:spacing w:val="0"/>
        <w:w w:val="100"/>
        <w:position w:val="0"/>
        <w:sz w:val="34"/>
        <w:szCs w:val="34"/>
        <w:u w:val="none"/>
      </w:rPr>
    </w:lvl>
    <w:lvl w:ilvl="6">
      <w:start w:val="1"/>
      <w:numFmt w:val="decimal"/>
      <w:lvlText w:val="%1."/>
      <w:lvlJc w:val="left"/>
      <w:rPr>
        <w:rFonts w:ascii="AngsanaUPC" w:hAnsi="AngsanaUPC" w:cs="AngsanaUPC"/>
        <w:b w:val="0"/>
        <w:bCs w:val="0"/>
        <w:i w:val="0"/>
        <w:iCs w:val="0"/>
        <w:smallCaps w:val="0"/>
        <w:strike w:val="0"/>
        <w:color w:val="000000"/>
        <w:spacing w:val="0"/>
        <w:w w:val="100"/>
        <w:position w:val="0"/>
        <w:sz w:val="34"/>
        <w:szCs w:val="34"/>
        <w:u w:val="none"/>
      </w:rPr>
    </w:lvl>
    <w:lvl w:ilvl="7">
      <w:start w:val="1"/>
      <w:numFmt w:val="decimal"/>
      <w:lvlText w:val="%1."/>
      <w:lvlJc w:val="left"/>
      <w:rPr>
        <w:rFonts w:ascii="AngsanaUPC" w:hAnsi="AngsanaUPC" w:cs="AngsanaUPC"/>
        <w:b w:val="0"/>
        <w:bCs w:val="0"/>
        <w:i w:val="0"/>
        <w:iCs w:val="0"/>
        <w:smallCaps w:val="0"/>
        <w:strike w:val="0"/>
        <w:color w:val="000000"/>
        <w:spacing w:val="0"/>
        <w:w w:val="100"/>
        <w:position w:val="0"/>
        <w:sz w:val="34"/>
        <w:szCs w:val="34"/>
        <w:u w:val="none"/>
      </w:rPr>
    </w:lvl>
    <w:lvl w:ilvl="8">
      <w:start w:val="1"/>
      <w:numFmt w:val="decimal"/>
      <w:lvlText w:val="%1."/>
      <w:lvlJc w:val="left"/>
      <w:rPr>
        <w:rFonts w:ascii="AngsanaUPC" w:hAnsi="AngsanaUPC" w:cs="AngsanaUPC"/>
        <w:b w:val="0"/>
        <w:bCs w:val="0"/>
        <w:i w:val="0"/>
        <w:iCs w:val="0"/>
        <w:smallCaps w:val="0"/>
        <w:strike w:val="0"/>
        <w:color w:val="000000"/>
        <w:spacing w:val="0"/>
        <w:w w:val="100"/>
        <w:position w:val="0"/>
        <w:sz w:val="34"/>
        <w:szCs w:val="34"/>
        <w:u w:val="none"/>
      </w:rPr>
    </w:lvl>
  </w:abstractNum>
  <w:abstractNum w:abstractNumId="1">
    <w:nsid w:val="1F3F7BBD"/>
    <w:multiLevelType w:val="hybridMultilevel"/>
    <w:tmpl w:val="B630F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4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239"/>
    <w:rsid w:val="00006AC7"/>
    <w:rsid w:val="00010F7C"/>
    <w:rsid w:val="00012704"/>
    <w:rsid w:val="00033BFB"/>
    <w:rsid w:val="00035E1B"/>
    <w:rsid w:val="000424DA"/>
    <w:rsid w:val="00052642"/>
    <w:rsid w:val="00052C30"/>
    <w:rsid w:val="00052E47"/>
    <w:rsid w:val="00060E75"/>
    <w:rsid w:val="00065E22"/>
    <w:rsid w:val="000755A6"/>
    <w:rsid w:val="000755CA"/>
    <w:rsid w:val="00084CE5"/>
    <w:rsid w:val="00095A84"/>
    <w:rsid w:val="00096901"/>
    <w:rsid w:val="0009734F"/>
    <w:rsid w:val="000A10B4"/>
    <w:rsid w:val="000B0A97"/>
    <w:rsid w:val="000B3776"/>
    <w:rsid w:val="000B6F12"/>
    <w:rsid w:val="000C04FA"/>
    <w:rsid w:val="000E17BC"/>
    <w:rsid w:val="000F5BB8"/>
    <w:rsid w:val="000F691D"/>
    <w:rsid w:val="00106CA5"/>
    <w:rsid w:val="001105D7"/>
    <w:rsid w:val="00113BCE"/>
    <w:rsid w:val="00115C08"/>
    <w:rsid w:val="00122BF6"/>
    <w:rsid w:val="001307A7"/>
    <w:rsid w:val="00146C31"/>
    <w:rsid w:val="00160534"/>
    <w:rsid w:val="00172545"/>
    <w:rsid w:val="00172D45"/>
    <w:rsid w:val="00194E68"/>
    <w:rsid w:val="001A37EF"/>
    <w:rsid w:val="001B50EF"/>
    <w:rsid w:val="001C01CF"/>
    <w:rsid w:val="001C35BD"/>
    <w:rsid w:val="001C6790"/>
    <w:rsid w:val="001D5858"/>
    <w:rsid w:val="001E4278"/>
    <w:rsid w:val="0022570A"/>
    <w:rsid w:val="00225AF7"/>
    <w:rsid w:val="00226135"/>
    <w:rsid w:val="0022684A"/>
    <w:rsid w:val="002322A2"/>
    <w:rsid w:val="00236F21"/>
    <w:rsid w:val="0024258D"/>
    <w:rsid w:val="00245D3A"/>
    <w:rsid w:val="002571A4"/>
    <w:rsid w:val="00266BD4"/>
    <w:rsid w:val="00291CB7"/>
    <w:rsid w:val="00294D57"/>
    <w:rsid w:val="002A0208"/>
    <w:rsid w:val="002A30BA"/>
    <w:rsid w:val="002D024E"/>
    <w:rsid w:val="002E3730"/>
    <w:rsid w:val="002F431E"/>
    <w:rsid w:val="00304CAA"/>
    <w:rsid w:val="0030575F"/>
    <w:rsid w:val="00312C50"/>
    <w:rsid w:val="003211E8"/>
    <w:rsid w:val="00326DC0"/>
    <w:rsid w:val="003357BB"/>
    <w:rsid w:val="00335BA4"/>
    <w:rsid w:val="00337A77"/>
    <w:rsid w:val="00350785"/>
    <w:rsid w:val="00365B66"/>
    <w:rsid w:val="00381E65"/>
    <w:rsid w:val="00386239"/>
    <w:rsid w:val="0038711A"/>
    <w:rsid w:val="00392CAF"/>
    <w:rsid w:val="003A08D2"/>
    <w:rsid w:val="003A117C"/>
    <w:rsid w:val="003B7121"/>
    <w:rsid w:val="003B74A9"/>
    <w:rsid w:val="003E2479"/>
    <w:rsid w:val="003E2AFD"/>
    <w:rsid w:val="003E59FB"/>
    <w:rsid w:val="003F4826"/>
    <w:rsid w:val="003F7F1E"/>
    <w:rsid w:val="004149EF"/>
    <w:rsid w:val="00416BD8"/>
    <w:rsid w:val="00420CF0"/>
    <w:rsid w:val="00424C99"/>
    <w:rsid w:val="0043046D"/>
    <w:rsid w:val="0043528A"/>
    <w:rsid w:val="0043665E"/>
    <w:rsid w:val="00453A2B"/>
    <w:rsid w:val="004610DD"/>
    <w:rsid w:val="004630B7"/>
    <w:rsid w:val="00472C0B"/>
    <w:rsid w:val="0047343B"/>
    <w:rsid w:val="00474C41"/>
    <w:rsid w:val="004801A1"/>
    <w:rsid w:val="00481FDF"/>
    <w:rsid w:val="00487E8D"/>
    <w:rsid w:val="004932F2"/>
    <w:rsid w:val="00497838"/>
    <w:rsid w:val="004A77D2"/>
    <w:rsid w:val="004B150A"/>
    <w:rsid w:val="004C43FA"/>
    <w:rsid w:val="004C6D40"/>
    <w:rsid w:val="004D3CA9"/>
    <w:rsid w:val="004E009B"/>
    <w:rsid w:val="004E0201"/>
    <w:rsid w:val="004E30DA"/>
    <w:rsid w:val="004F3322"/>
    <w:rsid w:val="00511630"/>
    <w:rsid w:val="00512751"/>
    <w:rsid w:val="005158DB"/>
    <w:rsid w:val="005230E7"/>
    <w:rsid w:val="0053293B"/>
    <w:rsid w:val="00536488"/>
    <w:rsid w:val="005525D5"/>
    <w:rsid w:val="00553232"/>
    <w:rsid w:val="00560F4D"/>
    <w:rsid w:val="005653A2"/>
    <w:rsid w:val="00570FE6"/>
    <w:rsid w:val="005720CF"/>
    <w:rsid w:val="00574927"/>
    <w:rsid w:val="005A1E54"/>
    <w:rsid w:val="005A39DC"/>
    <w:rsid w:val="005B363A"/>
    <w:rsid w:val="005D300B"/>
    <w:rsid w:val="005D3E3B"/>
    <w:rsid w:val="005D661B"/>
    <w:rsid w:val="005E3098"/>
    <w:rsid w:val="005E71A2"/>
    <w:rsid w:val="005F2DD6"/>
    <w:rsid w:val="0060205A"/>
    <w:rsid w:val="006105A6"/>
    <w:rsid w:val="00613E10"/>
    <w:rsid w:val="00634569"/>
    <w:rsid w:val="006400C7"/>
    <w:rsid w:val="00642B99"/>
    <w:rsid w:val="00670F9D"/>
    <w:rsid w:val="00675684"/>
    <w:rsid w:val="00680600"/>
    <w:rsid w:val="00695C0A"/>
    <w:rsid w:val="006A36E9"/>
    <w:rsid w:val="006A6CFB"/>
    <w:rsid w:val="006A6EC3"/>
    <w:rsid w:val="006B6430"/>
    <w:rsid w:val="006B6FBB"/>
    <w:rsid w:val="006C1D9D"/>
    <w:rsid w:val="006D3A14"/>
    <w:rsid w:val="006D6DC4"/>
    <w:rsid w:val="006E496D"/>
    <w:rsid w:val="006E7F3E"/>
    <w:rsid w:val="00702D71"/>
    <w:rsid w:val="0075097E"/>
    <w:rsid w:val="00755236"/>
    <w:rsid w:val="0075701E"/>
    <w:rsid w:val="00767A53"/>
    <w:rsid w:val="00770626"/>
    <w:rsid w:val="00770DC7"/>
    <w:rsid w:val="00774BAD"/>
    <w:rsid w:val="00791C3C"/>
    <w:rsid w:val="00792113"/>
    <w:rsid w:val="007A69AD"/>
    <w:rsid w:val="007B0885"/>
    <w:rsid w:val="007B1644"/>
    <w:rsid w:val="007B3E39"/>
    <w:rsid w:val="007B6F0D"/>
    <w:rsid w:val="007B74AC"/>
    <w:rsid w:val="007C1BA3"/>
    <w:rsid w:val="007C3FC0"/>
    <w:rsid w:val="007D1263"/>
    <w:rsid w:val="007D3C96"/>
    <w:rsid w:val="007E499D"/>
    <w:rsid w:val="00800376"/>
    <w:rsid w:val="008020E6"/>
    <w:rsid w:val="0081103E"/>
    <w:rsid w:val="00813D58"/>
    <w:rsid w:val="00815ECF"/>
    <w:rsid w:val="00827ADA"/>
    <w:rsid w:val="0085298C"/>
    <w:rsid w:val="00853696"/>
    <w:rsid w:val="008558EB"/>
    <w:rsid w:val="008621E2"/>
    <w:rsid w:val="00866E9E"/>
    <w:rsid w:val="008678D6"/>
    <w:rsid w:val="008924C4"/>
    <w:rsid w:val="008924EF"/>
    <w:rsid w:val="00893A1B"/>
    <w:rsid w:val="00895035"/>
    <w:rsid w:val="008961B5"/>
    <w:rsid w:val="008A49C1"/>
    <w:rsid w:val="008A7133"/>
    <w:rsid w:val="008A729D"/>
    <w:rsid w:val="008E5A60"/>
    <w:rsid w:val="008E6D00"/>
    <w:rsid w:val="008F1D1D"/>
    <w:rsid w:val="00904E2C"/>
    <w:rsid w:val="00914CBE"/>
    <w:rsid w:val="0092025E"/>
    <w:rsid w:val="0093652D"/>
    <w:rsid w:val="00962A0F"/>
    <w:rsid w:val="00966220"/>
    <w:rsid w:val="009A0A50"/>
    <w:rsid w:val="009A1236"/>
    <w:rsid w:val="009A3B77"/>
    <w:rsid w:val="009A7BC8"/>
    <w:rsid w:val="009B7ECD"/>
    <w:rsid w:val="009C4AC3"/>
    <w:rsid w:val="009C6D74"/>
    <w:rsid w:val="009F4F10"/>
    <w:rsid w:val="009F6909"/>
    <w:rsid w:val="00A033C4"/>
    <w:rsid w:val="00A1051E"/>
    <w:rsid w:val="00A10BEB"/>
    <w:rsid w:val="00A1265D"/>
    <w:rsid w:val="00A15D5E"/>
    <w:rsid w:val="00A341E2"/>
    <w:rsid w:val="00A43A0B"/>
    <w:rsid w:val="00A45905"/>
    <w:rsid w:val="00A57F91"/>
    <w:rsid w:val="00A85A8C"/>
    <w:rsid w:val="00A92726"/>
    <w:rsid w:val="00AA0188"/>
    <w:rsid w:val="00AA2634"/>
    <w:rsid w:val="00AA515D"/>
    <w:rsid w:val="00AB3695"/>
    <w:rsid w:val="00AC0F9F"/>
    <w:rsid w:val="00AC363C"/>
    <w:rsid w:val="00AC6083"/>
    <w:rsid w:val="00AC6D8A"/>
    <w:rsid w:val="00AD78DE"/>
    <w:rsid w:val="00AE70C2"/>
    <w:rsid w:val="00B129BF"/>
    <w:rsid w:val="00B31358"/>
    <w:rsid w:val="00B40EA0"/>
    <w:rsid w:val="00B44E69"/>
    <w:rsid w:val="00B4693B"/>
    <w:rsid w:val="00B47977"/>
    <w:rsid w:val="00B51378"/>
    <w:rsid w:val="00B53C55"/>
    <w:rsid w:val="00B56524"/>
    <w:rsid w:val="00B66108"/>
    <w:rsid w:val="00B70FB9"/>
    <w:rsid w:val="00B87EF5"/>
    <w:rsid w:val="00BA2EF2"/>
    <w:rsid w:val="00BA47F0"/>
    <w:rsid w:val="00BA79D4"/>
    <w:rsid w:val="00BC048F"/>
    <w:rsid w:val="00BC1438"/>
    <w:rsid w:val="00BC3F06"/>
    <w:rsid w:val="00BD63AD"/>
    <w:rsid w:val="00BD678C"/>
    <w:rsid w:val="00BE6F5B"/>
    <w:rsid w:val="00C02A49"/>
    <w:rsid w:val="00C077E6"/>
    <w:rsid w:val="00C07C2F"/>
    <w:rsid w:val="00C11F0F"/>
    <w:rsid w:val="00C15DC6"/>
    <w:rsid w:val="00C15F70"/>
    <w:rsid w:val="00C20C8B"/>
    <w:rsid w:val="00C4260D"/>
    <w:rsid w:val="00C51F12"/>
    <w:rsid w:val="00C80314"/>
    <w:rsid w:val="00C86685"/>
    <w:rsid w:val="00C90014"/>
    <w:rsid w:val="00CA4191"/>
    <w:rsid w:val="00CA67CA"/>
    <w:rsid w:val="00CB1456"/>
    <w:rsid w:val="00CB5B68"/>
    <w:rsid w:val="00CD7478"/>
    <w:rsid w:val="00CE72F9"/>
    <w:rsid w:val="00CF654B"/>
    <w:rsid w:val="00D0104E"/>
    <w:rsid w:val="00D12E36"/>
    <w:rsid w:val="00D247AB"/>
    <w:rsid w:val="00D24A6B"/>
    <w:rsid w:val="00D33DD6"/>
    <w:rsid w:val="00D34C7B"/>
    <w:rsid w:val="00D36F4B"/>
    <w:rsid w:val="00D544FF"/>
    <w:rsid w:val="00D64589"/>
    <w:rsid w:val="00D6544D"/>
    <w:rsid w:val="00D7195A"/>
    <w:rsid w:val="00D77878"/>
    <w:rsid w:val="00D8435B"/>
    <w:rsid w:val="00D843A7"/>
    <w:rsid w:val="00D86DB3"/>
    <w:rsid w:val="00D87F1F"/>
    <w:rsid w:val="00DA3670"/>
    <w:rsid w:val="00DA6FE0"/>
    <w:rsid w:val="00DB341D"/>
    <w:rsid w:val="00DB5BC1"/>
    <w:rsid w:val="00DC5E01"/>
    <w:rsid w:val="00DD42FE"/>
    <w:rsid w:val="00DD52F2"/>
    <w:rsid w:val="00DE2324"/>
    <w:rsid w:val="00DF0734"/>
    <w:rsid w:val="00DF0F90"/>
    <w:rsid w:val="00E07965"/>
    <w:rsid w:val="00E203CD"/>
    <w:rsid w:val="00E346DE"/>
    <w:rsid w:val="00E42632"/>
    <w:rsid w:val="00E43CA0"/>
    <w:rsid w:val="00E46177"/>
    <w:rsid w:val="00E536FE"/>
    <w:rsid w:val="00E561F7"/>
    <w:rsid w:val="00E56F8B"/>
    <w:rsid w:val="00E741C0"/>
    <w:rsid w:val="00E76849"/>
    <w:rsid w:val="00E97995"/>
    <w:rsid w:val="00E97C86"/>
    <w:rsid w:val="00EB2E72"/>
    <w:rsid w:val="00EC1CC5"/>
    <w:rsid w:val="00ED39F8"/>
    <w:rsid w:val="00EE0854"/>
    <w:rsid w:val="00EE242E"/>
    <w:rsid w:val="00EE55F1"/>
    <w:rsid w:val="00EF0460"/>
    <w:rsid w:val="00EF5A82"/>
    <w:rsid w:val="00F1370B"/>
    <w:rsid w:val="00F2392B"/>
    <w:rsid w:val="00F24A57"/>
    <w:rsid w:val="00F277A9"/>
    <w:rsid w:val="00F32694"/>
    <w:rsid w:val="00F418A1"/>
    <w:rsid w:val="00F51769"/>
    <w:rsid w:val="00F531A8"/>
    <w:rsid w:val="00F5599F"/>
    <w:rsid w:val="00F81281"/>
    <w:rsid w:val="00F87BAC"/>
    <w:rsid w:val="00F96AF2"/>
    <w:rsid w:val="00FA1CAA"/>
    <w:rsid w:val="00FC70FF"/>
    <w:rsid w:val="00FD1C0C"/>
    <w:rsid w:val="00FE2C6F"/>
    <w:rsid w:val="00FE51B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239"/>
    <w:pPr>
      <w:widowControl w:val="0"/>
      <w:spacing w:after="0" w:line="240" w:lineRule="auto"/>
    </w:pPr>
    <w:rPr>
      <w:rFonts w:ascii="Courier New" w:eastAsia="Times New Roman" w:hAnsi="Courier New" w:cs="Courier New"/>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orfooter">
    <w:name w:val="Header or footer_"/>
    <w:basedOn w:val="DefaultParagraphFont"/>
    <w:link w:val="Headerorfooter0"/>
    <w:uiPriority w:val="99"/>
    <w:locked/>
    <w:rsid w:val="00386239"/>
    <w:rPr>
      <w:rFonts w:ascii="Century Schoolbook" w:hAnsi="Century Schoolbook" w:cs="Century Schoolbook"/>
      <w:sz w:val="20"/>
      <w:szCs w:val="20"/>
      <w:shd w:val="clear" w:color="auto" w:fill="FFFFFF"/>
    </w:rPr>
  </w:style>
  <w:style w:type="character" w:customStyle="1" w:styleId="HeaderorfooterAngsanaUPC">
    <w:name w:val="Header or footer + AngsanaUPC"/>
    <w:aliases w:val="17 pt"/>
    <w:basedOn w:val="Headerorfooter"/>
    <w:uiPriority w:val="99"/>
    <w:rsid w:val="00386239"/>
    <w:rPr>
      <w:rFonts w:ascii="AngsanaUPC" w:hAnsi="Century Schoolbook" w:cs="AngsanaUPC"/>
      <w:noProof/>
      <w:sz w:val="34"/>
      <w:szCs w:val="34"/>
      <w:shd w:val="clear" w:color="auto" w:fill="FFFFFF"/>
      <w:lang w:bidi="th-TH"/>
    </w:rPr>
  </w:style>
  <w:style w:type="character" w:customStyle="1" w:styleId="Bodytext11">
    <w:name w:val="Body text (11)_"/>
    <w:basedOn w:val="DefaultParagraphFont"/>
    <w:link w:val="Bodytext111"/>
    <w:uiPriority w:val="99"/>
    <w:locked/>
    <w:rsid w:val="00386239"/>
    <w:rPr>
      <w:rFonts w:ascii="AngsanaUPC" w:cs="AngsanaUPC"/>
      <w:sz w:val="34"/>
      <w:szCs w:val="34"/>
      <w:shd w:val="clear" w:color="auto" w:fill="FFFFFF"/>
      <w:lang w:bidi="th-TH"/>
    </w:rPr>
  </w:style>
  <w:style w:type="character" w:customStyle="1" w:styleId="Bodytext110">
    <w:name w:val="Body text (11)"/>
    <w:basedOn w:val="Bodytext11"/>
    <w:uiPriority w:val="99"/>
    <w:rsid w:val="00386239"/>
    <w:rPr>
      <w:rFonts w:ascii="AngsanaUPC" w:cs="AngsanaUPC"/>
      <w:sz w:val="34"/>
      <w:szCs w:val="34"/>
      <w:shd w:val="clear" w:color="auto" w:fill="FFFFFF"/>
      <w:lang w:bidi="th-TH"/>
    </w:rPr>
  </w:style>
  <w:style w:type="character" w:customStyle="1" w:styleId="Bodytext11Italic">
    <w:name w:val="Body text (11) + Italic"/>
    <w:aliases w:val="Spacing 1 pt"/>
    <w:basedOn w:val="Bodytext11"/>
    <w:uiPriority w:val="99"/>
    <w:rsid w:val="00386239"/>
    <w:rPr>
      <w:rFonts w:ascii="AngsanaUPC" w:cs="AngsanaUPC"/>
      <w:i/>
      <w:iCs/>
      <w:spacing w:val="20"/>
      <w:sz w:val="34"/>
      <w:szCs w:val="34"/>
      <w:shd w:val="clear" w:color="auto" w:fill="FFFFFF"/>
      <w:lang w:bidi="th-TH"/>
    </w:rPr>
  </w:style>
  <w:style w:type="character" w:customStyle="1" w:styleId="Bodytext11SmallCaps">
    <w:name w:val="Body text (11) + Small Caps"/>
    <w:basedOn w:val="Bodytext11"/>
    <w:uiPriority w:val="99"/>
    <w:rsid w:val="00386239"/>
    <w:rPr>
      <w:rFonts w:ascii="AngsanaUPC" w:cs="AngsanaUPC"/>
      <w:smallCaps/>
      <w:sz w:val="34"/>
      <w:szCs w:val="34"/>
      <w:shd w:val="clear" w:color="auto" w:fill="FFFFFF"/>
      <w:lang w:bidi="th-TH"/>
    </w:rPr>
  </w:style>
  <w:style w:type="character" w:customStyle="1" w:styleId="BodyTextChar1">
    <w:name w:val="Body Text Char1"/>
    <w:basedOn w:val="DefaultParagraphFont"/>
    <w:link w:val="BodyText"/>
    <w:uiPriority w:val="99"/>
    <w:locked/>
    <w:rsid w:val="00386239"/>
    <w:rPr>
      <w:rFonts w:ascii="Century Schoolbook" w:hAnsi="Century Schoolbook" w:cs="Century Schoolbook"/>
      <w:spacing w:val="3"/>
      <w:sz w:val="18"/>
      <w:szCs w:val="18"/>
      <w:shd w:val="clear" w:color="auto" w:fill="FFFFFF"/>
    </w:rPr>
  </w:style>
  <w:style w:type="character" w:customStyle="1" w:styleId="BodytextAngsanaUPC">
    <w:name w:val="Body text + AngsanaUPC"/>
    <w:aliases w:val="16 pt,Spacing 0 pt3"/>
    <w:basedOn w:val="BodyTextChar1"/>
    <w:uiPriority w:val="99"/>
    <w:rsid w:val="00386239"/>
    <w:rPr>
      <w:rFonts w:ascii="AngsanaUPC" w:hAnsi="Century Schoolbook" w:cs="AngsanaUPC"/>
      <w:spacing w:val="6"/>
      <w:sz w:val="32"/>
      <w:szCs w:val="32"/>
      <w:shd w:val="clear" w:color="auto" w:fill="FFFFFF"/>
      <w:lang w:bidi="th-TH"/>
    </w:rPr>
  </w:style>
  <w:style w:type="character" w:customStyle="1" w:styleId="Heading42">
    <w:name w:val="Heading #4 (2)_"/>
    <w:basedOn w:val="DefaultParagraphFont"/>
    <w:link w:val="Heading421"/>
    <w:uiPriority w:val="99"/>
    <w:locked/>
    <w:rsid w:val="00386239"/>
    <w:rPr>
      <w:rFonts w:ascii="AngsanaUPC" w:cs="AngsanaUPC"/>
      <w:sz w:val="34"/>
      <w:szCs w:val="34"/>
      <w:shd w:val="clear" w:color="auto" w:fill="FFFFFF"/>
      <w:lang w:bidi="th-TH"/>
    </w:rPr>
  </w:style>
  <w:style w:type="character" w:customStyle="1" w:styleId="Heading420">
    <w:name w:val="Heading #4 (2)"/>
    <w:basedOn w:val="Heading42"/>
    <w:uiPriority w:val="99"/>
    <w:rsid w:val="00386239"/>
    <w:rPr>
      <w:rFonts w:ascii="AngsanaUPC" w:cs="AngsanaUPC"/>
      <w:sz w:val="34"/>
      <w:szCs w:val="34"/>
      <w:shd w:val="clear" w:color="auto" w:fill="FFFFFF"/>
      <w:lang w:bidi="th-TH"/>
    </w:rPr>
  </w:style>
  <w:style w:type="character" w:customStyle="1" w:styleId="HeaderorfooterAngsanaUPC1">
    <w:name w:val="Header or footer + AngsanaUPC1"/>
    <w:aliases w:val="17 pt4"/>
    <w:basedOn w:val="Headerorfooter"/>
    <w:uiPriority w:val="99"/>
    <w:rsid w:val="00386239"/>
    <w:rPr>
      <w:rFonts w:ascii="AngsanaUPC" w:hAnsi="Century Schoolbook" w:cs="AngsanaUPC"/>
      <w:sz w:val="34"/>
      <w:szCs w:val="34"/>
      <w:shd w:val="clear" w:color="auto" w:fill="FFFFFF"/>
      <w:lang w:bidi="th-TH"/>
    </w:rPr>
  </w:style>
  <w:style w:type="character" w:customStyle="1" w:styleId="Picturecaption7">
    <w:name w:val="Picture caption (7)_"/>
    <w:basedOn w:val="DefaultParagraphFont"/>
    <w:link w:val="Picturecaption71"/>
    <w:uiPriority w:val="99"/>
    <w:locked/>
    <w:rsid w:val="00386239"/>
    <w:rPr>
      <w:rFonts w:ascii="AngsanaUPC" w:cs="AngsanaUPC"/>
      <w:sz w:val="34"/>
      <w:szCs w:val="34"/>
      <w:shd w:val="clear" w:color="auto" w:fill="FFFFFF"/>
      <w:lang w:bidi="th-TH"/>
    </w:rPr>
  </w:style>
  <w:style w:type="character" w:customStyle="1" w:styleId="Picturecaption70">
    <w:name w:val="Picture caption (7)"/>
    <w:basedOn w:val="Picturecaption7"/>
    <w:uiPriority w:val="99"/>
    <w:rsid w:val="00386239"/>
    <w:rPr>
      <w:rFonts w:ascii="AngsanaUPC" w:cs="AngsanaUPC"/>
      <w:sz w:val="34"/>
      <w:szCs w:val="34"/>
      <w:shd w:val="clear" w:color="auto" w:fill="FFFFFF"/>
      <w:lang w:bidi="th-TH"/>
    </w:rPr>
  </w:style>
  <w:style w:type="character" w:customStyle="1" w:styleId="Tablecaption4">
    <w:name w:val="Table caption (4)_"/>
    <w:basedOn w:val="DefaultParagraphFont"/>
    <w:link w:val="Tablecaption41"/>
    <w:uiPriority w:val="99"/>
    <w:locked/>
    <w:rsid w:val="00386239"/>
    <w:rPr>
      <w:rFonts w:ascii="AngsanaUPC" w:cs="AngsanaUPC"/>
      <w:sz w:val="34"/>
      <w:szCs w:val="34"/>
      <w:shd w:val="clear" w:color="auto" w:fill="FFFFFF"/>
      <w:lang w:bidi="th-TH"/>
    </w:rPr>
  </w:style>
  <w:style w:type="character" w:customStyle="1" w:styleId="Tablecaption40">
    <w:name w:val="Table caption (4)"/>
    <w:basedOn w:val="Tablecaption4"/>
    <w:uiPriority w:val="99"/>
    <w:rsid w:val="00386239"/>
    <w:rPr>
      <w:rFonts w:ascii="AngsanaUPC" w:cs="AngsanaUPC"/>
      <w:sz w:val="34"/>
      <w:szCs w:val="34"/>
      <w:shd w:val="clear" w:color="auto" w:fill="FFFFFF"/>
      <w:lang w:bidi="th-TH"/>
    </w:rPr>
  </w:style>
  <w:style w:type="character" w:customStyle="1" w:styleId="BodytextAngsanaUPC3">
    <w:name w:val="Body text + AngsanaUPC3"/>
    <w:aliases w:val="17 pt3,Spacing 2 pt"/>
    <w:basedOn w:val="BodyTextChar1"/>
    <w:uiPriority w:val="99"/>
    <w:rsid w:val="00386239"/>
    <w:rPr>
      <w:rFonts w:ascii="AngsanaUPC" w:hAnsi="Century Schoolbook" w:cs="AngsanaUPC"/>
      <w:spacing w:val="50"/>
      <w:sz w:val="34"/>
      <w:szCs w:val="34"/>
      <w:shd w:val="clear" w:color="auto" w:fill="FFFFFF"/>
      <w:lang w:bidi="th-TH"/>
    </w:rPr>
  </w:style>
  <w:style w:type="paragraph" w:customStyle="1" w:styleId="Headerorfooter0">
    <w:name w:val="Header or footer"/>
    <w:basedOn w:val="Normal"/>
    <w:link w:val="Headerorfooter"/>
    <w:uiPriority w:val="99"/>
    <w:rsid w:val="00386239"/>
    <w:pPr>
      <w:shd w:val="clear" w:color="auto" w:fill="FFFFFF"/>
      <w:spacing w:line="240" w:lineRule="atLeast"/>
    </w:pPr>
    <w:rPr>
      <w:rFonts w:ascii="Century Schoolbook" w:eastAsiaTheme="minorHAnsi" w:hAnsi="Century Schoolbook" w:cs="Century Schoolbook"/>
      <w:color w:val="auto"/>
      <w:sz w:val="20"/>
      <w:szCs w:val="20"/>
    </w:rPr>
  </w:style>
  <w:style w:type="paragraph" w:customStyle="1" w:styleId="Bodytext111">
    <w:name w:val="Body text (11)1"/>
    <w:basedOn w:val="Normal"/>
    <w:link w:val="Bodytext11"/>
    <w:uiPriority w:val="99"/>
    <w:rsid w:val="00386239"/>
    <w:pPr>
      <w:shd w:val="clear" w:color="auto" w:fill="FFFFFF"/>
      <w:spacing w:before="840" w:after="60" w:line="259" w:lineRule="exact"/>
      <w:ind w:hanging="360"/>
      <w:jc w:val="both"/>
    </w:pPr>
    <w:rPr>
      <w:rFonts w:ascii="AngsanaUPC" w:eastAsiaTheme="minorHAnsi" w:hAnsiTheme="minorHAnsi" w:cs="AngsanaUPC"/>
      <w:color w:val="auto"/>
      <w:sz w:val="34"/>
      <w:szCs w:val="34"/>
      <w:lang w:bidi="th-TH"/>
    </w:rPr>
  </w:style>
  <w:style w:type="paragraph" w:styleId="BodyText">
    <w:name w:val="Body Text"/>
    <w:basedOn w:val="Normal"/>
    <w:link w:val="BodyTextChar1"/>
    <w:uiPriority w:val="99"/>
    <w:rsid w:val="00386239"/>
    <w:pPr>
      <w:shd w:val="clear" w:color="auto" w:fill="FFFFFF"/>
      <w:spacing w:before="840" w:after="60" w:line="259" w:lineRule="exact"/>
      <w:ind w:hanging="360"/>
      <w:jc w:val="both"/>
    </w:pPr>
    <w:rPr>
      <w:rFonts w:ascii="Century Schoolbook" w:eastAsiaTheme="minorHAnsi" w:hAnsi="Century Schoolbook" w:cs="Century Schoolbook"/>
      <w:color w:val="auto"/>
      <w:spacing w:val="3"/>
      <w:sz w:val="18"/>
      <w:szCs w:val="18"/>
    </w:rPr>
  </w:style>
  <w:style w:type="character" w:customStyle="1" w:styleId="BodyTextChar">
    <w:name w:val="Body Text Char"/>
    <w:basedOn w:val="DefaultParagraphFont"/>
    <w:uiPriority w:val="99"/>
    <w:semiHidden/>
    <w:rsid w:val="00386239"/>
    <w:rPr>
      <w:rFonts w:ascii="Courier New" w:eastAsia="Times New Roman" w:hAnsi="Courier New" w:cs="Courier New"/>
      <w:color w:val="000000"/>
      <w:sz w:val="24"/>
      <w:szCs w:val="24"/>
    </w:rPr>
  </w:style>
  <w:style w:type="paragraph" w:customStyle="1" w:styleId="Tablecaption41">
    <w:name w:val="Table caption (4)1"/>
    <w:basedOn w:val="Normal"/>
    <w:link w:val="Tablecaption4"/>
    <w:uiPriority w:val="99"/>
    <w:rsid w:val="00386239"/>
    <w:pPr>
      <w:shd w:val="clear" w:color="auto" w:fill="FFFFFF"/>
      <w:spacing w:line="240" w:lineRule="atLeast"/>
    </w:pPr>
    <w:rPr>
      <w:rFonts w:ascii="AngsanaUPC" w:eastAsiaTheme="minorHAnsi" w:hAnsiTheme="minorHAnsi" w:cs="AngsanaUPC"/>
      <w:color w:val="auto"/>
      <w:sz w:val="34"/>
      <w:szCs w:val="34"/>
      <w:lang w:bidi="th-TH"/>
    </w:rPr>
  </w:style>
  <w:style w:type="paragraph" w:customStyle="1" w:styleId="Heading421">
    <w:name w:val="Heading #4 (2)1"/>
    <w:basedOn w:val="Normal"/>
    <w:link w:val="Heading42"/>
    <w:uiPriority w:val="99"/>
    <w:rsid w:val="00386239"/>
    <w:pPr>
      <w:shd w:val="clear" w:color="auto" w:fill="FFFFFF"/>
      <w:spacing w:before="180" w:after="180" w:line="240" w:lineRule="atLeast"/>
      <w:jc w:val="both"/>
      <w:outlineLvl w:val="3"/>
    </w:pPr>
    <w:rPr>
      <w:rFonts w:ascii="AngsanaUPC" w:eastAsiaTheme="minorHAnsi" w:hAnsiTheme="minorHAnsi" w:cs="AngsanaUPC"/>
      <w:color w:val="auto"/>
      <w:sz w:val="34"/>
      <w:szCs w:val="34"/>
      <w:lang w:bidi="th-TH"/>
    </w:rPr>
  </w:style>
  <w:style w:type="paragraph" w:customStyle="1" w:styleId="Picturecaption71">
    <w:name w:val="Picture caption (7)1"/>
    <w:basedOn w:val="Normal"/>
    <w:link w:val="Picturecaption7"/>
    <w:uiPriority w:val="99"/>
    <w:rsid w:val="00386239"/>
    <w:pPr>
      <w:shd w:val="clear" w:color="auto" w:fill="FFFFFF"/>
      <w:spacing w:line="240" w:lineRule="atLeast"/>
    </w:pPr>
    <w:rPr>
      <w:rFonts w:ascii="AngsanaUPC" w:eastAsiaTheme="minorHAnsi" w:hAnsiTheme="minorHAnsi" w:cs="AngsanaUPC"/>
      <w:color w:val="auto"/>
      <w:sz w:val="34"/>
      <w:szCs w:val="34"/>
      <w:lang w:bidi="th-TH"/>
    </w:rPr>
  </w:style>
  <w:style w:type="character" w:styleId="Hyperlink">
    <w:name w:val="Hyperlink"/>
    <w:basedOn w:val="DefaultParagraphFont"/>
    <w:uiPriority w:val="99"/>
    <w:rsid w:val="008E6D00"/>
    <w:rPr>
      <w:rFonts w:cs="Times New Roman"/>
      <w:color w:val="000080"/>
      <w:u w:val="single"/>
    </w:rPr>
  </w:style>
  <w:style w:type="character" w:customStyle="1" w:styleId="Heading12">
    <w:name w:val="Heading #1 (2)_"/>
    <w:basedOn w:val="DefaultParagraphFont"/>
    <w:link w:val="Heading121"/>
    <w:uiPriority w:val="99"/>
    <w:locked/>
    <w:rsid w:val="008E6D00"/>
    <w:rPr>
      <w:rFonts w:ascii="AngsanaUPC" w:cs="AngsanaUPC"/>
      <w:b/>
      <w:bCs/>
      <w:sz w:val="49"/>
      <w:szCs w:val="49"/>
      <w:shd w:val="clear" w:color="auto" w:fill="FFFFFF"/>
      <w:lang w:bidi="th-TH"/>
    </w:rPr>
  </w:style>
  <w:style w:type="character" w:customStyle="1" w:styleId="Heading120">
    <w:name w:val="Heading #1 (2)"/>
    <w:basedOn w:val="Heading12"/>
    <w:uiPriority w:val="99"/>
    <w:rsid w:val="008E6D00"/>
    <w:rPr>
      <w:rFonts w:ascii="AngsanaUPC" w:cs="AngsanaUPC"/>
      <w:b/>
      <w:bCs/>
      <w:sz w:val="49"/>
      <w:szCs w:val="49"/>
      <w:shd w:val="clear" w:color="auto" w:fill="FFFFFF"/>
      <w:lang w:bidi="th-TH"/>
    </w:rPr>
  </w:style>
  <w:style w:type="character" w:customStyle="1" w:styleId="Heading3">
    <w:name w:val="Heading #3_"/>
    <w:basedOn w:val="DefaultParagraphFont"/>
    <w:link w:val="Heading31"/>
    <w:uiPriority w:val="99"/>
    <w:locked/>
    <w:rsid w:val="008E6D00"/>
    <w:rPr>
      <w:rFonts w:ascii="Arial Unicode MS" w:eastAsia="Arial Unicode MS" w:cs="Arial Unicode MS"/>
      <w:sz w:val="23"/>
      <w:szCs w:val="23"/>
      <w:shd w:val="clear" w:color="auto" w:fill="FFFFFF"/>
    </w:rPr>
  </w:style>
  <w:style w:type="character" w:customStyle="1" w:styleId="Heading30">
    <w:name w:val="Heading #3"/>
    <w:basedOn w:val="Heading3"/>
    <w:uiPriority w:val="99"/>
    <w:rsid w:val="008E6D00"/>
    <w:rPr>
      <w:rFonts w:ascii="Arial Unicode MS" w:eastAsia="Arial Unicode MS" w:cs="Arial Unicode MS"/>
      <w:sz w:val="23"/>
      <w:szCs w:val="23"/>
      <w:shd w:val="clear" w:color="auto" w:fill="FFFFFF"/>
    </w:rPr>
  </w:style>
  <w:style w:type="character" w:customStyle="1" w:styleId="Heading3AngsanaUPC">
    <w:name w:val="Heading #3 + AngsanaUPC"/>
    <w:aliases w:val="20 pt"/>
    <w:basedOn w:val="Heading3"/>
    <w:uiPriority w:val="99"/>
    <w:rsid w:val="008E6D00"/>
    <w:rPr>
      <w:rFonts w:ascii="AngsanaUPC" w:eastAsia="Arial Unicode MS" w:cs="AngsanaUPC"/>
      <w:noProof/>
      <w:sz w:val="40"/>
      <w:szCs w:val="40"/>
      <w:shd w:val="clear" w:color="auto" w:fill="FFFFFF"/>
      <w:lang w:bidi="th-TH"/>
    </w:rPr>
  </w:style>
  <w:style w:type="character" w:customStyle="1" w:styleId="Bodytext10">
    <w:name w:val="Body text (10)_"/>
    <w:basedOn w:val="DefaultParagraphFont"/>
    <w:link w:val="Bodytext101"/>
    <w:uiPriority w:val="99"/>
    <w:locked/>
    <w:rsid w:val="008E6D00"/>
    <w:rPr>
      <w:rFonts w:ascii="AngsanaUPC" w:cs="AngsanaUPC"/>
      <w:i/>
      <w:iCs/>
      <w:spacing w:val="20"/>
      <w:sz w:val="34"/>
      <w:szCs w:val="34"/>
      <w:shd w:val="clear" w:color="auto" w:fill="FFFFFF"/>
      <w:lang w:bidi="th-TH"/>
    </w:rPr>
  </w:style>
  <w:style w:type="character" w:customStyle="1" w:styleId="Bodytext100">
    <w:name w:val="Body text (10)"/>
    <w:basedOn w:val="Bodytext10"/>
    <w:uiPriority w:val="99"/>
    <w:rsid w:val="008E6D00"/>
    <w:rPr>
      <w:rFonts w:ascii="AngsanaUPC" w:cs="AngsanaUPC"/>
      <w:i/>
      <w:iCs/>
      <w:spacing w:val="20"/>
      <w:sz w:val="34"/>
      <w:szCs w:val="34"/>
      <w:shd w:val="clear" w:color="auto" w:fill="FFFFFF"/>
      <w:lang w:bidi="th-TH"/>
    </w:rPr>
  </w:style>
  <w:style w:type="character" w:customStyle="1" w:styleId="Bodytext10NotItalic">
    <w:name w:val="Body text (10) + Not Italic"/>
    <w:aliases w:val="Spacing 0 pt"/>
    <w:basedOn w:val="Bodytext10"/>
    <w:uiPriority w:val="99"/>
    <w:rsid w:val="008E6D00"/>
    <w:rPr>
      <w:rFonts w:ascii="AngsanaUPC" w:cs="AngsanaUPC"/>
      <w:i w:val="0"/>
      <w:iCs w:val="0"/>
      <w:spacing w:val="0"/>
      <w:sz w:val="34"/>
      <w:szCs w:val="34"/>
      <w:shd w:val="clear" w:color="auto" w:fill="FFFFFF"/>
      <w:lang w:bidi="th-TH"/>
    </w:rPr>
  </w:style>
  <w:style w:type="character" w:customStyle="1" w:styleId="Bodytext11Exact2">
    <w:name w:val="Body text (11) Exact2"/>
    <w:basedOn w:val="Bodytext11"/>
    <w:uiPriority w:val="99"/>
    <w:rsid w:val="008E6D00"/>
    <w:rPr>
      <w:rFonts w:ascii="AngsanaUPC" w:cs="AngsanaUPC"/>
      <w:spacing w:val="6"/>
      <w:sz w:val="32"/>
      <w:szCs w:val="32"/>
      <w:shd w:val="clear" w:color="auto" w:fill="FFFFFF"/>
      <w:lang w:bidi="th-TH"/>
    </w:rPr>
  </w:style>
  <w:style w:type="paragraph" w:customStyle="1" w:styleId="Heading121">
    <w:name w:val="Heading #1 (2)1"/>
    <w:basedOn w:val="Normal"/>
    <w:link w:val="Heading12"/>
    <w:uiPriority w:val="99"/>
    <w:rsid w:val="008E6D00"/>
    <w:pPr>
      <w:shd w:val="clear" w:color="auto" w:fill="FFFFFF"/>
      <w:spacing w:after="720" w:line="523" w:lineRule="exact"/>
      <w:jc w:val="center"/>
      <w:outlineLvl w:val="0"/>
    </w:pPr>
    <w:rPr>
      <w:rFonts w:ascii="AngsanaUPC" w:eastAsiaTheme="minorHAnsi" w:hAnsiTheme="minorHAnsi" w:cs="AngsanaUPC"/>
      <w:b/>
      <w:bCs/>
      <w:color w:val="auto"/>
      <w:sz w:val="49"/>
      <w:szCs w:val="49"/>
      <w:lang w:bidi="th-TH"/>
    </w:rPr>
  </w:style>
  <w:style w:type="paragraph" w:customStyle="1" w:styleId="Heading31">
    <w:name w:val="Heading #31"/>
    <w:basedOn w:val="Normal"/>
    <w:link w:val="Heading3"/>
    <w:uiPriority w:val="99"/>
    <w:rsid w:val="008E6D00"/>
    <w:pPr>
      <w:shd w:val="clear" w:color="auto" w:fill="FFFFFF"/>
      <w:spacing w:before="720" w:after="540" w:line="240" w:lineRule="atLeast"/>
      <w:jc w:val="center"/>
      <w:outlineLvl w:val="2"/>
    </w:pPr>
    <w:rPr>
      <w:rFonts w:ascii="Arial Unicode MS" w:eastAsia="Arial Unicode MS" w:hAnsiTheme="minorHAnsi" w:cs="Arial Unicode MS"/>
      <w:color w:val="auto"/>
      <w:sz w:val="23"/>
      <w:szCs w:val="23"/>
    </w:rPr>
  </w:style>
  <w:style w:type="paragraph" w:customStyle="1" w:styleId="Bodytext101">
    <w:name w:val="Body text (10)1"/>
    <w:basedOn w:val="Normal"/>
    <w:link w:val="Bodytext10"/>
    <w:uiPriority w:val="99"/>
    <w:rsid w:val="008E6D00"/>
    <w:pPr>
      <w:shd w:val="clear" w:color="auto" w:fill="FFFFFF"/>
      <w:spacing w:before="540" w:after="840" w:line="259" w:lineRule="exact"/>
      <w:jc w:val="center"/>
    </w:pPr>
    <w:rPr>
      <w:rFonts w:ascii="AngsanaUPC" w:eastAsiaTheme="minorHAnsi" w:hAnsiTheme="minorHAnsi" w:cs="AngsanaUPC"/>
      <w:i/>
      <w:iCs/>
      <w:color w:val="auto"/>
      <w:spacing w:val="20"/>
      <w:sz w:val="34"/>
      <w:szCs w:val="34"/>
      <w:lang w:bidi="th-TH"/>
    </w:rPr>
  </w:style>
  <w:style w:type="paragraph" w:styleId="Header">
    <w:name w:val="header"/>
    <w:basedOn w:val="Normal"/>
    <w:link w:val="HeaderChar"/>
    <w:uiPriority w:val="99"/>
    <w:unhideWhenUsed/>
    <w:rsid w:val="008E6D00"/>
    <w:pPr>
      <w:tabs>
        <w:tab w:val="center" w:pos="4680"/>
        <w:tab w:val="right" w:pos="9360"/>
      </w:tabs>
    </w:pPr>
  </w:style>
  <w:style w:type="character" w:customStyle="1" w:styleId="HeaderChar">
    <w:name w:val="Header Char"/>
    <w:basedOn w:val="DefaultParagraphFont"/>
    <w:link w:val="Header"/>
    <w:uiPriority w:val="99"/>
    <w:rsid w:val="008E6D00"/>
    <w:rPr>
      <w:rFonts w:ascii="Courier New" w:eastAsia="Times New Roman" w:hAnsi="Courier New" w:cs="Courier New"/>
      <w:color w:val="000000"/>
      <w:sz w:val="24"/>
      <w:szCs w:val="24"/>
    </w:rPr>
  </w:style>
  <w:style w:type="paragraph" w:styleId="Footer">
    <w:name w:val="footer"/>
    <w:basedOn w:val="Normal"/>
    <w:link w:val="FooterChar"/>
    <w:uiPriority w:val="99"/>
    <w:unhideWhenUsed/>
    <w:rsid w:val="008E6D00"/>
    <w:pPr>
      <w:tabs>
        <w:tab w:val="center" w:pos="4680"/>
        <w:tab w:val="right" w:pos="9360"/>
      </w:tabs>
    </w:pPr>
  </w:style>
  <w:style w:type="character" w:customStyle="1" w:styleId="FooterChar">
    <w:name w:val="Footer Char"/>
    <w:basedOn w:val="DefaultParagraphFont"/>
    <w:link w:val="Footer"/>
    <w:uiPriority w:val="99"/>
    <w:rsid w:val="008E6D00"/>
    <w:rPr>
      <w:rFonts w:ascii="Courier New" w:eastAsia="Times New Roman" w:hAnsi="Courier New" w:cs="Courier New"/>
      <w:color w:val="000000"/>
      <w:sz w:val="24"/>
      <w:szCs w:val="24"/>
    </w:rPr>
  </w:style>
  <w:style w:type="paragraph" w:styleId="BalloonText">
    <w:name w:val="Balloon Text"/>
    <w:basedOn w:val="Normal"/>
    <w:link w:val="BalloonTextChar"/>
    <w:uiPriority w:val="99"/>
    <w:semiHidden/>
    <w:unhideWhenUsed/>
    <w:rsid w:val="00B31358"/>
    <w:rPr>
      <w:rFonts w:ascii="Tahoma" w:hAnsi="Tahoma" w:cs="Tahoma"/>
      <w:sz w:val="16"/>
      <w:szCs w:val="16"/>
    </w:rPr>
  </w:style>
  <w:style w:type="character" w:customStyle="1" w:styleId="BalloonTextChar">
    <w:name w:val="Balloon Text Char"/>
    <w:basedOn w:val="DefaultParagraphFont"/>
    <w:link w:val="BalloonText"/>
    <w:uiPriority w:val="99"/>
    <w:semiHidden/>
    <w:rsid w:val="00B31358"/>
    <w:rPr>
      <w:rFonts w:ascii="Tahoma" w:eastAsia="Times New Roman" w:hAnsi="Tahoma" w:cs="Tahoma"/>
      <w:color w:val="000000"/>
      <w:sz w:val="16"/>
      <w:szCs w:val="16"/>
    </w:rPr>
  </w:style>
  <w:style w:type="character" w:styleId="Emphasis">
    <w:name w:val="Emphasis"/>
    <w:basedOn w:val="DefaultParagraphFont"/>
    <w:uiPriority w:val="20"/>
    <w:qFormat/>
    <w:rsid w:val="00F87BAC"/>
    <w:rPr>
      <w:i/>
      <w:iCs/>
    </w:rPr>
  </w:style>
  <w:style w:type="character" w:styleId="CommentReference">
    <w:name w:val="annotation reference"/>
    <w:basedOn w:val="DefaultParagraphFont"/>
    <w:uiPriority w:val="99"/>
    <w:semiHidden/>
    <w:unhideWhenUsed/>
    <w:rsid w:val="00F87BAC"/>
    <w:rPr>
      <w:sz w:val="16"/>
      <w:szCs w:val="16"/>
    </w:rPr>
  </w:style>
  <w:style w:type="paragraph" w:styleId="CommentText">
    <w:name w:val="annotation text"/>
    <w:basedOn w:val="Normal"/>
    <w:link w:val="CommentTextChar"/>
    <w:uiPriority w:val="99"/>
    <w:semiHidden/>
    <w:unhideWhenUsed/>
    <w:rsid w:val="00F87BAC"/>
    <w:rPr>
      <w:sz w:val="20"/>
      <w:szCs w:val="20"/>
    </w:rPr>
  </w:style>
  <w:style w:type="character" w:customStyle="1" w:styleId="CommentTextChar">
    <w:name w:val="Comment Text Char"/>
    <w:basedOn w:val="DefaultParagraphFont"/>
    <w:link w:val="CommentText"/>
    <w:uiPriority w:val="99"/>
    <w:semiHidden/>
    <w:rsid w:val="00F87BAC"/>
    <w:rPr>
      <w:rFonts w:ascii="Courier New" w:eastAsia="Times New Roman" w:hAnsi="Courier New" w:cs="Courier New"/>
      <w:color w:val="000000"/>
      <w:sz w:val="20"/>
      <w:szCs w:val="20"/>
    </w:rPr>
  </w:style>
  <w:style w:type="paragraph" w:styleId="CommentSubject">
    <w:name w:val="annotation subject"/>
    <w:basedOn w:val="CommentText"/>
    <w:next w:val="CommentText"/>
    <w:link w:val="CommentSubjectChar"/>
    <w:uiPriority w:val="99"/>
    <w:semiHidden/>
    <w:unhideWhenUsed/>
    <w:rsid w:val="00F87BAC"/>
    <w:rPr>
      <w:b/>
      <w:bCs/>
    </w:rPr>
  </w:style>
  <w:style w:type="character" w:customStyle="1" w:styleId="CommentSubjectChar">
    <w:name w:val="Comment Subject Char"/>
    <w:basedOn w:val="CommentTextChar"/>
    <w:link w:val="CommentSubject"/>
    <w:uiPriority w:val="99"/>
    <w:semiHidden/>
    <w:rsid w:val="00F87BAC"/>
    <w:rPr>
      <w:rFonts w:ascii="Courier New" w:eastAsia="Times New Roman" w:hAnsi="Courier New" w:cs="Courier New"/>
      <w:b/>
      <w:bCs/>
      <w:color w:val="000000"/>
      <w:sz w:val="20"/>
      <w:szCs w:val="20"/>
    </w:rPr>
  </w:style>
  <w:style w:type="paragraph" w:styleId="Revision">
    <w:name w:val="Revision"/>
    <w:hidden/>
    <w:uiPriority w:val="99"/>
    <w:semiHidden/>
    <w:rsid w:val="00CA67CA"/>
    <w:pPr>
      <w:spacing w:after="0" w:line="240" w:lineRule="auto"/>
    </w:pPr>
    <w:rPr>
      <w:rFonts w:ascii="Courier New" w:eastAsia="Times New Roman"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239"/>
    <w:pPr>
      <w:widowControl w:val="0"/>
      <w:spacing w:after="0" w:line="240" w:lineRule="auto"/>
    </w:pPr>
    <w:rPr>
      <w:rFonts w:ascii="Courier New" w:eastAsia="Times New Roman" w:hAnsi="Courier New" w:cs="Courier New"/>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orfooter">
    <w:name w:val="Header or footer_"/>
    <w:basedOn w:val="DefaultParagraphFont"/>
    <w:link w:val="Headerorfooter0"/>
    <w:uiPriority w:val="99"/>
    <w:locked/>
    <w:rsid w:val="00386239"/>
    <w:rPr>
      <w:rFonts w:ascii="Century Schoolbook" w:hAnsi="Century Schoolbook" w:cs="Century Schoolbook"/>
      <w:sz w:val="20"/>
      <w:szCs w:val="20"/>
      <w:shd w:val="clear" w:color="auto" w:fill="FFFFFF"/>
    </w:rPr>
  </w:style>
  <w:style w:type="character" w:customStyle="1" w:styleId="HeaderorfooterAngsanaUPC">
    <w:name w:val="Header or footer + AngsanaUPC"/>
    <w:aliases w:val="17 pt"/>
    <w:basedOn w:val="Headerorfooter"/>
    <w:uiPriority w:val="99"/>
    <w:rsid w:val="00386239"/>
    <w:rPr>
      <w:rFonts w:ascii="AngsanaUPC" w:hAnsi="Century Schoolbook" w:cs="AngsanaUPC"/>
      <w:noProof/>
      <w:sz w:val="34"/>
      <w:szCs w:val="34"/>
      <w:shd w:val="clear" w:color="auto" w:fill="FFFFFF"/>
      <w:lang w:bidi="th-TH"/>
    </w:rPr>
  </w:style>
  <w:style w:type="character" w:customStyle="1" w:styleId="Bodytext11">
    <w:name w:val="Body text (11)_"/>
    <w:basedOn w:val="DefaultParagraphFont"/>
    <w:link w:val="Bodytext111"/>
    <w:uiPriority w:val="99"/>
    <w:locked/>
    <w:rsid w:val="00386239"/>
    <w:rPr>
      <w:rFonts w:ascii="AngsanaUPC" w:cs="AngsanaUPC"/>
      <w:sz w:val="34"/>
      <w:szCs w:val="34"/>
      <w:shd w:val="clear" w:color="auto" w:fill="FFFFFF"/>
      <w:lang w:bidi="th-TH"/>
    </w:rPr>
  </w:style>
  <w:style w:type="character" w:customStyle="1" w:styleId="Bodytext110">
    <w:name w:val="Body text (11)"/>
    <w:basedOn w:val="Bodytext11"/>
    <w:uiPriority w:val="99"/>
    <w:rsid w:val="00386239"/>
    <w:rPr>
      <w:rFonts w:ascii="AngsanaUPC" w:cs="AngsanaUPC"/>
      <w:sz w:val="34"/>
      <w:szCs w:val="34"/>
      <w:shd w:val="clear" w:color="auto" w:fill="FFFFFF"/>
      <w:lang w:bidi="th-TH"/>
    </w:rPr>
  </w:style>
  <w:style w:type="character" w:customStyle="1" w:styleId="Bodytext11Italic">
    <w:name w:val="Body text (11) + Italic"/>
    <w:aliases w:val="Spacing 1 pt"/>
    <w:basedOn w:val="Bodytext11"/>
    <w:uiPriority w:val="99"/>
    <w:rsid w:val="00386239"/>
    <w:rPr>
      <w:rFonts w:ascii="AngsanaUPC" w:cs="AngsanaUPC"/>
      <w:i/>
      <w:iCs/>
      <w:spacing w:val="20"/>
      <w:sz w:val="34"/>
      <w:szCs w:val="34"/>
      <w:shd w:val="clear" w:color="auto" w:fill="FFFFFF"/>
      <w:lang w:bidi="th-TH"/>
    </w:rPr>
  </w:style>
  <w:style w:type="character" w:customStyle="1" w:styleId="Bodytext11SmallCaps">
    <w:name w:val="Body text (11) + Small Caps"/>
    <w:basedOn w:val="Bodytext11"/>
    <w:uiPriority w:val="99"/>
    <w:rsid w:val="00386239"/>
    <w:rPr>
      <w:rFonts w:ascii="AngsanaUPC" w:cs="AngsanaUPC"/>
      <w:smallCaps/>
      <w:sz w:val="34"/>
      <w:szCs w:val="34"/>
      <w:shd w:val="clear" w:color="auto" w:fill="FFFFFF"/>
      <w:lang w:bidi="th-TH"/>
    </w:rPr>
  </w:style>
  <w:style w:type="character" w:customStyle="1" w:styleId="BodyTextChar1">
    <w:name w:val="Body Text Char1"/>
    <w:basedOn w:val="DefaultParagraphFont"/>
    <w:link w:val="BodyText"/>
    <w:uiPriority w:val="99"/>
    <w:locked/>
    <w:rsid w:val="00386239"/>
    <w:rPr>
      <w:rFonts w:ascii="Century Schoolbook" w:hAnsi="Century Schoolbook" w:cs="Century Schoolbook"/>
      <w:spacing w:val="3"/>
      <w:sz w:val="18"/>
      <w:szCs w:val="18"/>
      <w:shd w:val="clear" w:color="auto" w:fill="FFFFFF"/>
    </w:rPr>
  </w:style>
  <w:style w:type="character" w:customStyle="1" w:styleId="BodytextAngsanaUPC">
    <w:name w:val="Body text + AngsanaUPC"/>
    <w:aliases w:val="16 pt,Spacing 0 pt3"/>
    <w:basedOn w:val="BodyTextChar1"/>
    <w:uiPriority w:val="99"/>
    <w:rsid w:val="00386239"/>
    <w:rPr>
      <w:rFonts w:ascii="AngsanaUPC" w:hAnsi="Century Schoolbook" w:cs="AngsanaUPC"/>
      <w:spacing w:val="6"/>
      <w:sz w:val="32"/>
      <w:szCs w:val="32"/>
      <w:shd w:val="clear" w:color="auto" w:fill="FFFFFF"/>
      <w:lang w:bidi="th-TH"/>
    </w:rPr>
  </w:style>
  <w:style w:type="character" w:customStyle="1" w:styleId="Heading42">
    <w:name w:val="Heading #4 (2)_"/>
    <w:basedOn w:val="DefaultParagraphFont"/>
    <w:link w:val="Heading421"/>
    <w:uiPriority w:val="99"/>
    <w:locked/>
    <w:rsid w:val="00386239"/>
    <w:rPr>
      <w:rFonts w:ascii="AngsanaUPC" w:cs="AngsanaUPC"/>
      <w:sz w:val="34"/>
      <w:szCs w:val="34"/>
      <w:shd w:val="clear" w:color="auto" w:fill="FFFFFF"/>
      <w:lang w:bidi="th-TH"/>
    </w:rPr>
  </w:style>
  <w:style w:type="character" w:customStyle="1" w:styleId="Heading420">
    <w:name w:val="Heading #4 (2)"/>
    <w:basedOn w:val="Heading42"/>
    <w:uiPriority w:val="99"/>
    <w:rsid w:val="00386239"/>
    <w:rPr>
      <w:rFonts w:ascii="AngsanaUPC" w:cs="AngsanaUPC"/>
      <w:sz w:val="34"/>
      <w:szCs w:val="34"/>
      <w:shd w:val="clear" w:color="auto" w:fill="FFFFFF"/>
      <w:lang w:bidi="th-TH"/>
    </w:rPr>
  </w:style>
  <w:style w:type="character" w:customStyle="1" w:styleId="HeaderorfooterAngsanaUPC1">
    <w:name w:val="Header or footer + AngsanaUPC1"/>
    <w:aliases w:val="17 pt4"/>
    <w:basedOn w:val="Headerorfooter"/>
    <w:uiPriority w:val="99"/>
    <w:rsid w:val="00386239"/>
    <w:rPr>
      <w:rFonts w:ascii="AngsanaUPC" w:hAnsi="Century Schoolbook" w:cs="AngsanaUPC"/>
      <w:sz w:val="34"/>
      <w:szCs w:val="34"/>
      <w:shd w:val="clear" w:color="auto" w:fill="FFFFFF"/>
      <w:lang w:bidi="th-TH"/>
    </w:rPr>
  </w:style>
  <w:style w:type="character" w:customStyle="1" w:styleId="Picturecaption7">
    <w:name w:val="Picture caption (7)_"/>
    <w:basedOn w:val="DefaultParagraphFont"/>
    <w:link w:val="Picturecaption71"/>
    <w:uiPriority w:val="99"/>
    <w:locked/>
    <w:rsid w:val="00386239"/>
    <w:rPr>
      <w:rFonts w:ascii="AngsanaUPC" w:cs="AngsanaUPC"/>
      <w:sz w:val="34"/>
      <w:szCs w:val="34"/>
      <w:shd w:val="clear" w:color="auto" w:fill="FFFFFF"/>
      <w:lang w:bidi="th-TH"/>
    </w:rPr>
  </w:style>
  <w:style w:type="character" w:customStyle="1" w:styleId="Picturecaption70">
    <w:name w:val="Picture caption (7)"/>
    <w:basedOn w:val="Picturecaption7"/>
    <w:uiPriority w:val="99"/>
    <w:rsid w:val="00386239"/>
    <w:rPr>
      <w:rFonts w:ascii="AngsanaUPC" w:cs="AngsanaUPC"/>
      <w:sz w:val="34"/>
      <w:szCs w:val="34"/>
      <w:shd w:val="clear" w:color="auto" w:fill="FFFFFF"/>
      <w:lang w:bidi="th-TH"/>
    </w:rPr>
  </w:style>
  <w:style w:type="character" w:customStyle="1" w:styleId="Tablecaption4">
    <w:name w:val="Table caption (4)_"/>
    <w:basedOn w:val="DefaultParagraphFont"/>
    <w:link w:val="Tablecaption41"/>
    <w:uiPriority w:val="99"/>
    <w:locked/>
    <w:rsid w:val="00386239"/>
    <w:rPr>
      <w:rFonts w:ascii="AngsanaUPC" w:cs="AngsanaUPC"/>
      <w:sz w:val="34"/>
      <w:szCs w:val="34"/>
      <w:shd w:val="clear" w:color="auto" w:fill="FFFFFF"/>
      <w:lang w:bidi="th-TH"/>
    </w:rPr>
  </w:style>
  <w:style w:type="character" w:customStyle="1" w:styleId="Tablecaption40">
    <w:name w:val="Table caption (4)"/>
    <w:basedOn w:val="Tablecaption4"/>
    <w:uiPriority w:val="99"/>
    <w:rsid w:val="00386239"/>
    <w:rPr>
      <w:rFonts w:ascii="AngsanaUPC" w:cs="AngsanaUPC"/>
      <w:sz w:val="34"/>
      <w:szCs w:val="34"/>
      <w:shd w:val="clear" w:color="auto" w:fill="FFFFFF"/>
      <w:lang w:bidi="th-TH"/>
    </w:rPr>
  </w:style>
  <w:style w:type="character" w:customStyle="1" w:styleId="BodytextAngsanaUPC3">
    <w:name w:val="Body text + AngsanaUPC3"/>
    <w:aliases w:val="17 pt3,Spacing 2 pt"/>
    <w:basedOn w:val="BodyTextChar1"/>
    <w:uiPriority w:val="99"/>
    <w:rsid w:val="00386239"/>
    <w:rPr>
      <w:rFonts w:ascii="AngsanaUPC" w:hAnsi="Century Schoolbook" w:cs="AngsanaUPC"/>
      <w:spacing w:val="50"/>
      <w:sz w:val="34"/>
      <w:szCs w:val="34"/>
      <w:shd w:val="clear" w:color="auto" w:fill="FFFFFF"/>
      <w:lang w:bidi="th-TH"/>
    </w:rPr>
  </w:style>
  <w:style w:type="paragraph" w:customStyle="1" w:styleId="Headerorfooter0">
    <w:name w:val="Header or footer"/>
    <w:basedOn w:val="Normal"/>
    <w:link w:val="Headerorfooter"/>
    <w:uiPriority w:val="99"/>
    <w:rsid w:val="00386239"/>
    <w:pPr>
      <w:shd w:val="clear" w:color="auto" w:fill="FFFFFF"/>
      <w:spacing w:line="240" w:lineRule="atLeast"/>
    </w:pPr>
    <w:rPr>
      <w:rFonts w:ascii="Century Schoolbook" w:eastAsiaTheme="minorHAnsi" w:hAnsi="Century Schoolbook" w:cs="Century Schoolbook"/>
      <w:color w:val="auto"/>
      <w:sz w:val="20"/>
      <w:szCs w:val="20"/>
    </w:rPr>
  </w:style>
  <w:style w:type="paragraph" w:customStyle="1" w:styleId="Bodytext111">
    <w:name w:val="Body text (11)1"/>
    <w:basedOn w:val="Normal"/>
    <w:link w:val="Bodytext11"/>
    <w:uiPriority w:val="99"/>
    <w:rsid w:val="00386239"/>
    <w:pPr>
      <w:shd w:val="clear" w:color="auto" w:fill="FFFFFF"/>
      <w:spacing w:before="840" w:after="60" w:line="259" w:lineRule="exact"/>
      <w:ind w:hanging="360"/>
      <w:jc w:val="both"/>
    </w:pPr>
    <w:rPr>
      <w:rFonts w:ascii="AngsanaUPC" w:eastAsiaTheme="minorHAnsi" w:hAnsiTheme="minorHAnsi" w:cs="AngsanaUPC"/>
      <w:color w:val="auto"/>
      <w:sz w:val="34"/>
      <w:szCs w:val="34"/>
      <w:lang w:bidi="th-TH"/>
    </w:rPr>
  </w:style>
  <w:style w:type="paragraph" w:styleId="BodyText">
    <w:name w:val="Body Text"/>
    <w:basedOn w:val="Normal"/>
    <w:link w:val="BodyTextChar1"/>
    <w:uiPriority w:val="99"/>
    <w:rsid w:val="00386239"/>
    <w:pPr>
      <w:shd w:val="clear" w:color="auto" w:fill="FFFFFF"/>
      <w:spacing w:before="840" w:after="60" w:line="259" w:lineRule="exact"/>
      <w:ind w:hanging="360"/>
      <w:jc w:val="both"/>
    </w:pPr>
    <w:rPr>
      <w:rFonts w:ascii="Century Schoolbook" w:eastAsiaTheme="minorHAnsi" w:hAnsi="Century Schoolbook" w:cs="Century Schoolbook"/>
      <w:color w:val="auto"/>
      <w:spacing w:val="3"/>
      <w:sz w:val="18"/>
      <w:szCs w:val="18"/>
    </w:rPr>
  </w:style>
  <w:style w:type="character" w:customStyle="1" w:styleId="BodyTextChar">
    <w:name w:val="Body Text Char"/>
    <w:basedOn w:val="DefaultParagraphFont"/>
    <w:uiPriority w:val="99"/>
    <w:semiHidden/>
    <w:rsid w:val="00386239"/>
    <w:rPr>
      <w:rFonts w:ascii="Courier New" w:eastAsia="Times New Roman" w:hAnsi="Courier New" w:cs="Courier New"/>
      <w:color w:val="000000"/>
      <w:sz w:val="24"/>
      <w:szCs w:val="24"/>
    </w:rPr>
  </w:style>
  <w:style w:type="paragraph" w:customStyle="1" w:styleId="Tablecaption41">
    <w:name w:val="Table caption (4)1"/>
    <w:basedOn w:val="Normal"/>
    <w:link w:val="Tablecaption4"/>
    <w:uiPriority w:val="99"/>
    <w:rsid w:val="00386239"/>
    <w:pPr>
      <w:shd w:val="clear" w:color="auto" w:fill="FFFFFF"/>
      <w:spacing w:line="240" w:lineRule="atLeast"/>
    </w:pPr>
    <w:rPr>
      <w:rFonts w:ascii="AngsanaUPC" w:eastAsiaTheme="minorHAnsi" w:hAnsiTheme="minorHAnsi" w:cs="AngsanaUPC"/>
      <w:color w:val="auto"/>
      <w:sz w:val="34"/>
      <w:szCs w:val="34"/>
      <w:lang w:bidi="th-TH"/>
    </w:rPr>
  </w:style>
  <w:style w:type="paragraph" w:customStyle="1" w:styleId="Heading421">
    <w:name w:val="Heading #4 (2)1"/>
    <w:basedOn w:val="Normal"/>
    <w:link w:val="Heading42"/>
    <w:uiPriority w:val="99"/>
    <w:rsid w:val="00386239"/>
    <w:pPr>
      <w:shd w:val="clear" w:color="auto" w:fill="FFFFFF"/>
      <w:spacing w:before="180" w:after="180" w:line="240" w:lineRule="atLeast"/>
      <w:jc w:val="both"/>
      <w:outlineLvl w:val="3"/>
    </w:pPr>
    <w:rPr>
      <w:rFonts w:ascii="AngsanaUPC" w:eastAsiaTheme="minorHAnsi" w:hAnsiTheme="minorHAnsi" w:cs="AngsanaUPC"/>
      <w:color w:val="auto"/>
      <w:sz w:val="34"/>
      <w:szCs w:val="34"/>
      <w:lang w:bidi="th-TH"/>
    </w:rPr>
  </w:style>
  <w:style w:type="paragraph" w:customStyle="1" w:styleId="Picturecaption71">
    <w:name w:val="Picture caption (7)1"/>
    <w:basedOn w:val="Normal"/>
    <w:link w:val="Picturecaption7"/>
    <w:uiPriority w:val="99"/>
    <w:rsid w:val="00386239"/>
    <w:pPr>
      <w:shd w:val="clear" w:color="auto" w:fill="FFFFFF"/>
      <w:spacing w:line="240" w:lineRule="atLeast"/>
    </w:pPr>
    <w:rPr>
      <w:rFonts w:ascii="AngsanaUPC" w:eastAsiaTheme="minorHAnsi" w:hAnsiTheme="minorHAnsi" w:cs="AngsanaUPC"/>
      <w:color w:val="auto"/>
      <w:sz w:val="34"/>
      <w:szCs w:val="34"/>
      <w:lang w:bidi="th-TH"/>
    </w:rPr>
  </w:style>
  <w:style w:type="character" w:styleId="Hyperlink">
    <w:name w:val="Hyperlink"/>
    <w:basedOn w:val="DefaultParagraphFont"/>
    <w:uiPriority w:val="99"/>
    <w:rsid w:val="008E6D00"/>
    <w:rPr>
      <w:rFonts w:cs="Times New Roman"/>
      <w:color w:val="000080"/>
      <w:u w:val="single"/>
    </w:rPr>
  </w:style>
  <w:style w:type="character" w:customStyle="1" w:styleId="Heading12">
    <w:name w:val="Heading #1 (2)_"/>
    <w:basedOn w:val="DefaultParagraphFont"/>
    <w:link w:val="Heading121"/>
    <w:uiPriority w:val="99"/>
    <w:locked/>
    <w:rsid w:val="008E6D00"/>
    <w:rPr>
      <w:rFonts w:ascii="AngsanaUPC" w:cs="AngsanaUPC"/>
      <w:b/>
      <w:bCs/>
      <w:sz w:val="49"/>
      <w:szCs w:val="49"/>
      <w:shd w:val="clear" w:color="auto" w:fill="FFFFFF"/>
      <w:lang w:bidi="th-TH"/>
    </w:rPr>
  </w:style>
  <w:style w:type="character" w:customStyle="1" w:styleId="Heading120">
    <w:name w:val="Heading #1 (2)"/>
    <w:basedOn w:val="Heading12"/>
    <w:uiPriority w:val="99"/>
    <w:rsid w:val="008E6D00"/>
    <w:rPr>
      <w:rFonts w:ascii="AngsanaUPC" w:cs="AngsanaUPC"/>
      <w:b/>
      <w:bCs/>
      <w:sz w:val="49"/>
      <w:szCs w:val="49"/>
      <w:shd w:val="clear" w:color="auto" w:fill="FFFFFF"/>
      <w:lang w:bidi="th-TH"/>
    </w:rPr>
  </w:style>
  <w:style w:type="character" w:customStyle="1" w:styleId="Heading3">
    <w:name w:val="Heading #3_"/>
    <w:basedOn w:val="DefaultParagraphFont"/>
    <w:link w:val="Heading31"/>
    <w:uiPriority w:val="99"/>
    <w:locked/>
    <w:rsid w:val="008E6D00"/>
    <w:rPr>
      <w:rFonts w:ascii="Arial Unicode MS" w:eastAsia="Arial Unicode MS" w:cs="Arial Unicode MS"/>
      <w:sz w:val="23"/>
      <w:szCs w:val="23"/>
      <w:shd w:val="clear" w:color="auto" w:fill="FFFFFF"/>
    </w:rPr>
  </w:style>
  <w:style w:type="character" w:customStyle="1" w:styleId="Heading30">
    <w:name w:val="Heading #3"/>
    <w:basedOn w:val="Heading3"/>
    <w:uiPriority w:val="99"/>
    <w:rsid w:val="008E6D00"/>
    <w:rPr>
      <w:rFonts w:ascii="Arial Unicode MS" w:eastAsia="Arial Unicode MS" w:cs="Arial Unicode MS"/>
      <w:sz w:val="23"/>
      <w:szCs w:val="23"/>
      <w:shd w:val="clear" w:color="auto" w:fill="FFFFFF"/>
    </w:rPr>
  </w:style>
  <w:style w:type="character" w:customStyle="1" w:styleId="Heading3AngsanaUPC">
    <w:name w:val="Heading #3 + AngsanaUPC"/>
    <w:aliases w:val="20 pt"/>
    <w:basedOn w:val="Heading3"/>
    <w:uiPriority w:val="99"/>
    <w:rsid w:val="008E6D00"/>
    <w:rPr>
      <w:rFonts w:ascii="AngsanaUPC" w:eastAsia="Arial Unicode MS" w:cs="AngsanaUPC"/>
      <w:noProof/>
      <w:sz w:val="40"/>
      <w:szCs w:val="40"/>
      <w:shd w:val="clear" w:color="auto" w:fill="FFFFFF"/>
      <w:lang w:bidi="th-TH"/>
    </w:rPr>
  </w:style>
  <w:style w:type="character" w:customStyle="1" w:styleId="Bodytext10">
    <w:name w:val="Body text (10)_"/>
    <w:basedOn w:val="DefaultParagraphFont"/>
    <w:link w:val="Bodytext101"/>
    <w:uiPriority w:val="99"/>
    <w:locked/>
    <w:rsid w:val="008E6D00"/>
    <w:rPr>
      <w:rFonts w:ascii="AngsanaUPC" w:cs="AngsanaUPC"/>
      <w:i/>
      <w:iCs/>
      <w:spacing w:val="20"/>
      <w:sz w:val="34"/>
      <w:szCs w:val="34"/>
      <w:shd w:val="clear" w:color="auto" w:fill="FFFFFF"/>
      <w:lang w:bidi="th-TH"/>
    </w:rPr>
  </w:style>
  <w:style w:type="character" w:customStyle="1" w:styleId="Bodytext100">
    <w:name w:val="Body text (10)"/>
    <w:basedOn w:val="Bodytext10"/>
    <w:uiPriority w:val="99"/>
    <w:rsid w:val="008E6D00"/>
    <w:rPr>
      <w:rFonts w:ascii="AngsanaUPC" w:cs="AngsanaUPC"/>
      <w:i/>
      <w:iCs/>
      <w:spacing w:val="20"/>
      <w:sz w:val="34"/>
      <w:szCs w:val="34"/>
      <w:shd w:val="clear" w:color="auto" w:fill="FFFFFF"/>
      <w:lang w:bidi="th-TH"/>
    </w:rPr>
  </w:style>
  <w:style w:type="character" w:customStyle="1" w:styleId="Bodytext10NotItalic">
    <w:name w:val="Body text (10) + Not Italic"/>
    <w:aliases w:val="Spacing 0 pt"/>
    <w:basedOn w:val="Bodytext10"/>
    <w:uiPriority w:val="99"/>
    <w:rsid w:val="008E6D00"/>
    <w:rPr>
      <w:rFonts w:ascii="AngsanaUPC" w:cs="AngsanaUPC"/>
      <w:i w:val="0"/>
      <w:iCs w:val="0"/>
      <w:spacing w:val="0"/>
      <w:sz w:val="34"/>
      <w:szCs w:val="34"/>
      <w:shd w:val="clear" w:color="auto" w:fill="FFFFFF"/>
      <w:lang w:bidi="th-TH"/>
    </w:rPr>
  </w:style>
  <w:style w:type="character" w:customStyle="1" w:styleId="Bodytext11Exact2">
    <w:name w:val="Body text (11) Exact2"/>
    <w:basedOn w:val="Bodytext11"/>
    <w:uiPriority w:val="99"/>
    <w:rsid w:val="008E6D00"/>
    <w:rPr>
      <w:rFonts w:ascii="AngsanaUPC" w:cs="AngsanaUPC"/>
      <w:spacing w:val="6"/>
      <w:sz w:val="32"/>
      <w:szCs w:val="32"/>
      <w:shd w:val="clear" w:color="auto" w:fill="FFFFFF"/>
      <w:lang w:bidi="th-TH"/>
    </w:rPr>
  </w:style>
  <w:style w:type="paragraph" w:customStyle="1" w:styleId="Heading121">
    <w:name w:val="Heading #1 (2)1"/>
    <w:basedOn w:val="Normal"/>
    <w:link w:val="Heading12"/>
    <w:uiPriority w:val="99"/>
    <w:rsid w:val="008E6D00"/>
    <w:pPr>
      <w:shd w:val="clear" w:color="auto" w:fill="FFFFFF"/>
      <w:spacing w:after="720" w:line="523" w:lineRule="exact"/>
      <w:jc w:val="center"/>
      <w:outlineLvl w:val="0"/>
    </w:pPr>
    <w:rPr>
      <w:rFonts w:ascii="AngsanaUPC" w:eastAsiaTheme="minorHAnsi" w:hAnsiTheme="minorHAnsi" w:cs="AngsanaUPC"/>
      <w:b/>
      <w:bCs/>
      <w:color w:val="auto"/>
      <w:sz w:val="49"/>
      <w:szCs w:val="49"/>
      <w:lang w:bidi="th-TH"/>
    </w:rPr>
  </w:style>
  <w:style w:type="paragraph" w:customStyle="1" w:styleId="Heading31">
    <w:name w:val="Heading #31"/>
    <w:basedOn w:val="Normal"/>
    <w:link w:val="Heading3"/>
    <w:uiPriority w:val="99"/>
    <w:rsid w:val="008E6D00"/>
    <w:pPr>
      <w:shd w:val="clear" w:color="auto" w:fill="FFFFFF"/>
      <w:spacing w:before="720" w:after="540" w:line="240" w:lineRule="atLeast"/>
      <w:jc w:val="center"/>
      <w:outlineLvl w:val="2"/>
    </w:pPr>
    <w:rPr>
      <w:rFonts w:ascii="Arial Unicode MS" w:eastAsia="Arial Unicode MS" w:hAnsiTheme="minorHAnsi" w:cs="Arial Unicode MS"/>
      <w:color w:val="auto"/>
      <w:sz w:val="23"/>
      <w:szCs w:val="23"/>
    </w:rPr>
  </w:style>
  <w:style w:type="paragraph" w:customStyle="1" w:styleId="Bodytext101">
    <w:name w:val="Body text (10)1"/>
    <w:basedOn w:val="Normal"/>
    <w:link w:val="Bodytext10"/>
    <w:uiPriority w:val="99"/>
    <w:rsid w:val="008E6D00"/>
    <w:pPr>
      <w:shd w:val="clear" w:color="auto" w:fill="FFFFFF"/>
      <w:spacing w:before="540" w:after="840" w:line="259" w:lineRule="exact"/>
      <w:jc w:val="center"/>
    </w:pPr>
    <w:rPr>
      <w:rFonts w:ascii="AngsanaUPC" w:eastAsiaTheme="minorHAnsi" w:hAnsiTheme="minorHAnsi" w:cs="AngsanaUPC"/>
      <w:i/>
      <w:iCs/>
      <w:color w:val="auto"/>
      <w:spacing w:val="20"/>
      <w:sz w:val="34"/>
      <w:szCs w:val="34"/>
      <w:lang w:bidi="th-TH"/>
    </w:rPr>
  </w:style>
  <w:style w:type="paragraph" w:styleId="Header">
    <w:name w:val="header"/>
    <w:basedOn w:val="Normal"/>
    <w:link w:val="HeaderChar"/>
    <w:uiPriority w:val="99"/>
    <w:unhideWhenUsed/>
    <w:rsid w:val="008E6D00"/>
    <w:pPr>
      <w:tabs>
        <w:tab w:val="center" w:pos="4680"/>
        <w:tab w:val="right" w:pos="9360"/>
      </w:tabs>
    </w:pPr>
  </w:style>
  <w:style w:type="character" w:customStyle="1" w:styleId="HeaderChar">
    <w:name w:val="Header Char"/>
    <w:basedOn w:val="DefaultParagraphFont"/>
    <w:link w:val="Header"/>
    <w:uiPriority w:val="99"/>
    <w:rsid w:val="008E6D00"/>
    <w:rPr>
      <w:rFonts w:ascii="Courier New" w:eastAsia="Times New Roman" w:hAnsi="Courier New" w:cs="Courier New"/>
      <w:color w:val="000000"/>
      <w:sz w:val="24"/>
      <w:szCs w:val="24"/>
    </w:rPr>
  </w:style>
  <w:style w:type="paragraph" w:styleId="Footer">
    <w:name w:val="footer"/>
    <w:basedOn w:val="Normal"/>
    <w:link w:val="FooterChar"/>
    <w:uiPriority w:val="99"/>
    <w:unhideWhenUsed/>
    <w:rsid w:val="008E6D00"/>
    <w:pPr>
      <w:tabs>
        <w:tab w:val="center" w:pos="4680"/>
        <w:tab w:val="right" w:pos="9360"/>
      </w:tabs>
    </w:pPr>
  </w:style>
  <w:style w:type="character" w:customStyle="1" w:styleId="FooterChar">
    <w:name w:val="Footer Char"/>
    <w:basedOn w:val="DefaultParagraphFont"/>
    <w:link w:val="Footer"/>
    <w:uiPriority w:val="99"/>
    <w:rsid w:val="008E6D00"/>
    <w:rPr>
      <w:rFonts w:ascii="Courier New" w:eastAsia="Times New Roman" w:hAnsi="Courier New" w:cs="Courier New"/>
      <w:color w:val="000000"/>
      <w:sz w:val="24"/>
      <w:szCs w:val="24"/>
    </w:rPr>
  </w:style>
  <w:style w:type="paragraph" w:styleId="BalloonText">
    <w:name w:val="Balloon Text"/>
    <w:basedOn w:val="Normal"/>
    <w:link w:val="BalloonTextChar"/>
    <w:uiPriority w:val="99"/>
    <w:semiHidden/>
    <w:unhideWhenUsed/>
    <w:rsid w:val="00B31358"/>
    <w:rPr>
      <w:rFonts w:ascii="Tahoma" w:hAnsi="Tahoma" w:cs="Tahoma"/>
      <w:sz w:val="16"/>
      <w:szCs w:val="16"/>
    </w:rPr>
  </w:style>
  <w:style w:type="character" w:customStyle="1" w:styleId="BalloonTextChar">
    <w:name w:val="Balloon Text Char"/>
    <w:basedOn w:val="DefaultParagraphFont"/>
    <w:link w:val="BalloonText"/>
    <w:uiPriority w:val="99"/>
    <w:semiHidden/>
    <w:rsid w:val="00B31358"/>
    <w:rPr>
      <w:rFonts w:ascii="Tahoma" w:eastAsia="Times New Roman" w:hAnsi="Tahoma" w:cs="Tahoma"/>
      <w:color w:val="000000"/>
      <w:sz w:val="16"/>
      <w:szCs w:val="16"/>
    </w:rPr>
  </w:style>
  <w:style w:type="character" w:styleId="Emphasis">
    <w:name w:val="Emphasis"/>
    <w:basedOn w:val="DefaultParagraphFont"/>
    <w:uiPriority w:val="20"/>
    <w:qFormat/>
    <w:rsid w:val="00F87BAC"/>
    <w:rPr>
      <w:i/>
      <w:iCs/>
    </w:rPr>
  </w:style>
  <w:style w:type="character" w:styleId="CommentReference">
    <w:name w:val="annotation reference"/>
    <w:basedOn w:val="DefaultParagraphFont"/>
    <w:uiPriority w:val="99"/>
    <w:semiHidden/>
    <w:unhideWhenUsed/>
    <w:rsid w:val="00F87BAC"/>
    <w:rPr>
      <w:sz w:val="16"/>
      <w:szCs w:val="16"/>
    </w:rPr>
  </w:style>
  <w:style w:type="paragraph" w:styleId="CommentText">
    <w:name w:val="annotation text"/>
    <w:basedOn w:val="Normal"/>
    <w:link w:val="CommentTextChar"/>
    <w:uiPriority w:val="99"/>
    <w:semiHidden/>
    <w:unhideWhenUsed/>
    <w:rsid w:val="00F87BAC"/>
    <w:rPr>
      <w:sz w:val="20"/>
      <w:szCs w:val="20"/>
    </w:rPr>
  </w:style>
  <w:style w:type="character" w:customStyle="1" w:styleId="CommentTextChar">
    <w:name w:val="Comment Text Char"/>
    <w:basedOn w:val="DefaultParagraphFont"/>
    <w:link w:val="CommentText"/>
    <w:uiPriority w:val="99"/>
    <w:semiHidden/>
    <w:rsid w:val="00F87BAC"/>
    <w:rPr>
      <w:rFonts w:ascii="Courier New" w:eastAsia="Times New Roman" w:hAnsi="Courier New" w:cs="Courier New"/>
      <w:color w:val="000000"/>
      <w:sz w:val="20"/>
      <w:szCs w:val="20"/>
    </w:rPr>
  </w:style>
  <w:style w:type="paragraph" w:styleId="CommentSubject">
    <w:name w:val="annotation subject"/>
    <w:basedOn w:val="CommentText"/>
    <w:next w:val="CommentText"/>
    <w:link w:val="CommentSubjectChar"/>
    <w:uiPriority w:val="99"/>
    <w:semiHidden/>
    <w:unhideWhenUsed/>
    <w:rsid w:val="00F87BAC"/>
    <w:rPr>
      <w:b/>
      <w:bCs/>
    </w:rPr>
  </w:style>
  <w:style w:type="character" w:customStyle="1" w:styleId="CommentSubjectChar">
    <w:name w:val="Comment Subject Char"/>
    <w:basedOn w:val="CommentTextChar"/>
    <w:link w:val="CommentSubject"/>
    <w:uiPriority w:val="99"/>
    <w:semiHidden/>
    <w:rsid w:val="00F87BAC"/>
    <w:rPr>
      <w:rFonts w:ascii="Courier New" w:eastAsia="Times New Roman" w:hAnsi="Courier New" w:cs="Courier New"/>
      <w:b/>
      <w:bCs/>
      <w:color w:val="000000"/>
      <w:sz w:val="20"/>
      <w:szCs w:val="20"/>
    </w:rPr>
  </w:style>
  <w:style w:type="paragraph" w:styleId="Revision">
    <w:name w:val="Revision"/>
    <w:hidden/>
    <w:uiPriority w:val="99"/>
    <w:semiHidden/>
    <w:rsid w:val="00CA67CA"/>
    <w:pPr>
      <w:spacing w:after="0" w:line="240" w:lineRule="auto"/>
    </w:pPr>
    <w:rPr>
      <w:rFonts w:ascii="Courier New" w:eastAsia="Times New Roman"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0.bin"/><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oleObject" Target="embeddings/oleObject10.bin"/><Relationship Id="rId107" Type="http://schemas.openxmlformats.org/officeDocument/2006/relationships/footer" Target="footer3.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5.bin"/><Relationship Id="rId87" Type="http://schemas.openxmlformats.org/officeDocument/2006/relationships/oleObject" Target="embeddings/oleObject39.bin"/><Relationship Id="rId102" Type="http://schemas.openxmlformats.org/officeDocument/2006/relationships/image" Target="media/image47.wmf"/><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3.bin"/><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6.wmf"/><Relationship Id="rId105" Type="http://schemas.openxmlformats.org/officeDocument/2006/relationships/footer" Target="footer2.xml"/><Relationship Id="rId8" Type="http://schemas.openxmlformats.org/officeDocument/2006/relationships/comments" Target="comments.xml"/><Relationship Id="rId51" Type="http://schemas.openxmlformats.org/officeDocument/2006/relationships/oleObject" Target="embeddings/oleObject21.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8.bin"/><Relationship Id="rId93" Type="http://schemas.openxmlformats.org/officeDocument/2006/relationships/oleObject" Target="embeddings/oleObject42.bin"/><Relationship Id="rId98" Type="http://schemas.openxmlformats.org/officeDocument/2006/relationships/image" Target="media/image45.wmf"/><Relationship Id="rId3" Type="http://schemas.microsoft.com/office/2007/relationships/stylesWithEffects" Target="stylesWithEffect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7.bin"/><Relationship Id="rId108"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0.wmf"/><Relationship Id="rId91" Type="http://schemas.openxmlformats.org/officeDocument/2006/relationships/oleObject" Target="embeddings/oleObject41.bin"/><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header" Target="header1.xml"/><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hyperlink" Target="mailto:pbutala@bu.edu"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theme" Target="theme/theme1.xml"/><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oleObject" Target="embeddings/oleObject44.bin"/><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ECEF1D95.dotm</Template>
  <TotalTime>308</TotalTime>
  <Pages>7</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maps</dc:creator>
  <cp:lastModifiedBy>Butala, Pankil, Mukund</cp:lastModifiedBy>
  <cp:revision>15</cp:revision>
  <dcterms:created xsi:type="dcterms:W3CDTF">2014-06-20T14:34:00Z</dcterms:created>
  <dcterms:modified xsi:type="dcterms:W3CDTF">2014-06-20T19:42:00Z</dcterms:modified>
</cp:coreProperties>
</file>